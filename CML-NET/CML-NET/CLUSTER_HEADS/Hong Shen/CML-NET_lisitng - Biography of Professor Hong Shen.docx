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6152" w14:textId="323B6980" w:rsidR="00EF5D71" w:rsidRPr="00EF5D71" w:rsidRDefault="00EF5D71" w:rsidP="00EF5D71">
      <w:pPr>
        <w:pStyle w:val="BodyText"/>
        <w:rPr>
          <w:b/>
          <w:sz w:val="32"/>
          <w:szCs w:val="32"/>
        </w:rPr>
      </w:pPr>
      <w:r w:rsidRPr="00EF5D71">
        <w:rPr>
          <w:b/>
          <w:sz w:val="32"/>
          <w:szCs w:val="32"/>
        </w:rPr>
        <w:t>Biography of Professor Hong Shen</w:t>
      </w:r>
    </w:p>
    <w:p w14:paraId="57B6BA4E" w14:textId="77777777" w:rsidR="00EF5D71" w:rsidRDefault="00EF5D71" w:rsidP="00EF5D71">
      <w:pPr>
        <w:pStyle w:val="BodyText"/>
        <w:rPr>
          <w:bCs/>
          <w:sz w:val="22"/>
          <w:u w:val="single"/>
        </w:rPr>
      </w:pPr>
    </w:p>
    <w:p w14:paraId="65237884" w14:textId="77777777" w:rsidR="005C16F0" w:rsidRPr="00D219CF" w:rsidRDefault="005C16F0" w:rsidP="005C16F0">
      <w:pPr>
        <w:pStyle w:val="BodyText"/>
        <w:rPr>
          <w:sz w:val="22"/>
        </w:rPr>
      </w:pPr>
      <w:r w:rsidRPr="00D219CF">
        <w:rPr>
          <w:bCs/>
          <w:sz w:val="22"/>
          <w:u w:val="single"/>
        </w:rPr>
        <w:t>Hong Shen</w:t>
      </w:r>
      <w:r w:rsidRPr="00D219CF">
        <w:rPr>
          <w:sz w:val="22"/>
        </w:rPr>
        <w:t xml:space="preserve"> i</w:t>
      </w:r>
      <w:r w:rsidRPr="00D219CF">
        <w:rPr>
          <w:rFonts w:hint="eastAsia"/>
          <w:sz w:val="22"/>
        </w:rPr>
        <w:t xml:space="preserve">s </w:t>
      </w:r>
      <w:r>
        <w:rPr>
          <w:sz w:val="22"/>
        </w:rPr>
        <w:t xml:space="preserve">Professor of Information and Communication Technology in Central Queensland University. He held professorial appointments in research-intensive universities including  </w:t>
      </w:r>
      <w:r w:rsidRPr="00D219CF">
        <w:rPr>
          <w:sz w:val="22"/>
        </w:rPr>
        <w:t xml:space="preserve">specially-appointed </w:t>
      </w:r>
      <w:r w:rsidRPr="00D219CF">
        <w:rPr>
          <w:rFonts w:hint="eastAsia"/>
          <w:sz w:val="22"/>
        </w:rPr>
        <w:t>P</w:t>
      </w:r>
      <w:r w:rsidRPr="00D219CF">
        <w:rPr>
          <w:sz w:val="22"/>
        </w:rPr>
        <w:t>rofessor under the title of “</w:t>
      </w:r>
      <w:r w:rsidRPr="00D219CF">
        <w:rPr>
          <w:rFonts w:hint="eastAsia"/>
          <w:bCs/>
          <w:sz w:val="22"/>
        </w:rPr>
        <w:t>China National Endowed Expert</w:t>
      </w:r>
      <w:r w:rsidRPr="00D219CF">
        <w:rPr>
          <w:bCs/>
          <w:sz w:val="22"/>
        </w:rPr>
        <w:t>”</w:t>
      </w:r>
      <w:r w:rsidRPr="00D219CF"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and Director of Institute of Advanced Computing </w:t>
      </w:r>
      <w:r w:rsidRPr="00D219CF">
        <w:rPr>
          <w:sz w:val="22"/>
        </w:rPr>
        <w:t xml:space="preserve">in Sun </w:t>
      </w:r>
      <w:proofErr w:type="spellStart"/>
      <w:r w:rsidRPr="00D219CF">
        <w:rPr>
          <w:sz w:val="22"/>
        </w:rPr>
        <w:t>Yat-sen</w:t>
      </w:r>
      <w:proofErr w:type="spellEnd"/>
      <w:r w:rsidRPr="00D219CF">
        <w:rPr>
          <w:sz w:val="22"/>
        </w:rPr>
        <w:t xml:space="preserve"> University</w:t>
      </w:r>
      <w:r>
        <w:rPr>
          <w:sz w:val="22"/>
        </w:rPr>
        <w:t>,</w:t>
      </w:r>
      <w:r w:rsidRPr="00D219CF">
        <w:rPr>
          <w:rFonts w:hint="eastAsia"/>
          <w:sz w:val="22"/>
        </w:rPr>
        <w:t xml:space="preserve"> </w:t>
      </w:r>
      <w:r w:rsidRPr="00D219CF">
        <w:rPr>
          <w:sz w:val="22"/>
        </w:rPr>
        <w:t xml:space="preserve">Professor (Chair of Computer Science) </w:t>
      </w:r>
      <w:r>
        <w:rPr>
          <w:sz w:val="22"/>
        </w:rPr>
        <w:t xml:space="preserve">and Leader of Faculty Research Group “Networks, Parallel and Distributed Systems” in </w:t>
      </w:r>
      <w:r w:rsidRPr="00D219CF">
        <w:rPr>
          <w:sz w:val="22"/>
        </w:rPr>
        <w:t>University of Adelaide</w:t>
      </w:r>
      <w:r>
        <w:rPr>
          <w:sz w:val="22"/>
        </w:rPr>
        <w:t>,</w:t>
      </w:r>
      <w:r w:rsidRPr="00D219CF">
        <w:rPr>
          <w:sz w:val="22"/>
        </w:rPr>
        <w:t xml:space="preserve"> Professor and </w:t>
      </w:r>
      <w:r w:rsidRPr="00D219CF">
        <w:rPr>
          <w:rFonts w:hint="eastAsia"/>
          <w:sz w:val="22"/>
        </w:rPr>
        <w:t>Head</w:t>
      </w:r>
      <w:r w:rsidRPr="00D219CF">
        <w:rPr>
          <w:sz w:val="22"/>
        </w:rPr>
        <w:t xml:space="preserve"> of the Computer Networks Laboratory</w:t>
      </w:r>
      <w:r w:rsidRPr="00D219CF">
        <w:rPr>
          <w:rFonts w:hint="eastAsia"/>
          <w:sz w:val="22"/>
        </w:rPr>
        <w:t xml:space="preserve"> (department-level unit) in</w:t>
      </w:r>
      <w:r w:rsidRPr="00D219CF">
        <w:rPr>
          <w:sz w:val="22"/>
        </w:rPr>
        <w:t xml:space="preserve"> Japan Advanced Institute of Science and Technology</w:t>
      </w:r>
      <w:r w:rsidRPr="00D219CF">
        <w:rPr>
          <w:rFonts w:hint="eastAsia"/>
          <w:sz w:val="22"/>
        </w:rPr>
        <w:t xml:space="preserve">. </w:t>
      </w:r>
      <w:r w:rsidRPr="00D219CF">
        <w:rPr>
          <w:sz w:val="22"/>
        </w:rPr>
        <w:t xml:space="preserve">With main research interests in </w:t>
      </w:r>
      <w:r w:rsidRPr="00D219CF">
        <w:rPr>
          <w:b/>
          <w:bCs/>
          <w:i/>
          <w:iCs/>
          <w:sz w:val="22"/>
        </w:rPr>
        <w:t xml:space="preserve">parallel and distributed computing, network optimization, </w:t>
      </w:r>
      <w:r>
        <w:rPr>
          <w:b/>
          <w:bCs/>
          <w:i/>
          <w:iCs/>
          <w:sz w:val="22"/>
        </w:rPr>
        <w:t>privacy-preserving computing</w:t>
      </w:r>
      <w:r w:rsidRPr="00D219CF">
        <w:rPr>
          <w:sz w:val="22"/>
        </w:rPr>
        <w:t xml:space="preserve">, </w:t>
      </w:r>
      <w:r w:rsidRPr="00D219CF">
        <w:rPr>
          <w:b/>
          <w:bCs/>
          <w:i/>
          <w:iCs/>
          <w:sz w:val="22"/>
        </w:rPr>
        <w:t>social computing</w:t>
      </w:r>
      <w:r w:rsidRPr="00D219CF">
        <w:rPr>
          <w:sz w:val="22"/>
        </w:rPr>
        <w:t xml:space="preserve"> and </w:t>
      </w:r>
      <w:r w:rsidRPr="00D219CF">
        <w:rPr>
          <w:b/>
          <w:bCs/>
          <w:i/>
          <w:iCs/>
          <w:sz w:val="22"/>
        </w:rPr>
        <w:t>machine leaning</w:t>
      </w:r>
      <w:r w:rsidRPr="00D219CF">
        <w:rPr>
          <w:sz w:val="22"/>
        </w:rPr>
        <w:t xml:space="preserve">, </w:t>
      </w:r>
      <w:r w:rsidRPr="00D219CF">
        <w:rPr>
          <w:rFonts w:hint="eastAsia"/>
          <w:sz w:val="22"/>
        </w:rPr>
        <w:t>he</w:t>
      </w:r>
      <w:r w:rsidRPr="00D219CF">
        <w:rPr>
          <w:sz w:val="22"/>
        </w:rPr>
        <w:t xml:space="preserve"> published more than </w:t>
      </w:r>
      <w:r>
        <w:rPr>
          <w:b/>
          <w:bCs/>
          <w:sz w:val="22"/>
        </w:rPr>
        <w:t>5</w:t>
      </w:r>
      <w:r w:rsidRPr="004E06E7">
        <w:rPr>
          <w:rFonts w:hint="eastAsia"/>
          <w:b/>
          <w:bCs/>
          <w:sz w:val="22"/>
        </w:rPr>
        <w:t>00</w:t>
      </w:r>
      <w:r w:rsidRPr="00D219CF">
        <w:rPr>
          <w:sz w:val="22"/>
        </w:rPr>
        <w:t xml:space="preserve"> </w:t>
      </w:r>
      <w:r w:rsidRPr="00D219CF">
        <w:rPr>
          <w:rFonts w:hint="eastAsia"/>
          <w:sz w:val="22"/>
        </w:rPr>
        <w:t xml:space="preserve">research </w:t>
      </w:r>
      <w:r w:rsidRPr="00D219CF">
        <w:rPr>
          <w:sz w:val="22"/>
        </w:rPr>
        <w:t>papers including over 100 papers in major journals such as</w:t>
      </w:r>
      <w:r>
        <w:rPr>
          <w:sz w:val="22"/>
        </w:rPr>
        <w:t xml:space="preserve"> variety </w:t>
      </w:r>
      <w:proofErr w:type="gramStart"/>
      <w:r>
        <w:rPr>
          <w:sz w:val="22"/>
        </w:rPr>
        <w:t xml:space="preserve">of </w:t>
      </w:r>
      <w:r w:rsidRPr="00D219CF">
        <w:rPr>
          <w:sz w:val="22"/>
        </w:rPr>
        <w:t xml:space="preserve"> </w:t>
      </w:r>
      <w:r w:rsidRPr="00EF5D71">
        <w:rPr>
          <w:i/>
          <w:sz w:val="22"/>
        </w:rPr>
        <w:t>IEEE</w:t>
      </w:r>
      <w:proofErr w:type="gramEnd"/>
      <w:r w:rsidRPr="00EF5D71">
        <w:rPr>
          <w:i/>
          <w:sz w:val="22"/>
        </w:rPr>
        <w:t xml:space="preserve"> </w:t>
      </w:r>
      <w:r>
        <w:rPr>
          <w:i/>
          <w:sz w:val="22"/>
        </w:rPr>
        <w:t xml:space="preserve">and ACM </w:t>
      </w:r>
      <w:r w:rsidRPr="00EF5D71">
        <w:rPr>
          <w:i/>
          <w:sz w:val="22"/>
        </w:rPr>
        <w:t>Tran</w:t>
      </w:r>
      <w:r>
        <w:rPr>
          <w:i/>
          <w:sz w:val="22"/>
        </w:rPr>
        <w:t xml:space="preserve">sactions. </w:t>
      </w:r>
      <w:r>
        <w:rPr>
          <w:iCs/>
          <w:sz w:val="22"/>
        </w:rPr>
        <w:t xml:space="preserve">With </w:t>
      </w:r>
      <w:r>
        <w:rPr>
          <w:b/>
          <w:bCs/>
          <w:iCs/>
          <w:sz w:val="22"/>
        </w:rPr>
        <w:t>7,6</w:t>
      </w:r>
      <w:r w:rsidRPr="00643497">
        <w:rPr>
          <w:b/>
          <w:bCs/>
          <w:iCs/>
          <w:sz w:val="22"/>
        </w:rPr>
        <w:t xml:space="preserve">00+ </w:t>
      </w:r>
      <w:r>
        <w:rPr>
          <w:iCs/>
          <w:sz w:val="22"/>
        </w:rPr>
        <w:t xml:space="preserve">citations (google scholar), he has an </w:t>
      </w:r>
      <w:r>
        <w:rPr>
          <w:b/>
          <w:bCs/>
          <w:iCs/>
          <w:sz w:val="22"/>
        </w:rPr>
        <w:t>h</w:t>
      </w:r>
      <w:r w:rsidRPr="00643497">
        <w:rPr>
          <w:b/>
          <w:bCs/>
          <w:iCs/>
          <w:sz w:val="22"/>
        </w:rPr>
        <w:t xml:space="preserve">-index </w:t>
      </w:r>
      <w:r>
        <w:rPr>
          <w:b/>
          <w:bCs/>
          <w:iCs/>
          <w:sz w:val="22"/>
        </w:rPr>
        <w:t>42</w:t>
      </w:r>
      <w:r w:rsidRPr="00643497">
        <w:rPr>
          <w:b/>
          <w:bCs/>
          <w:sz w:val="22"/>
        </w:rPr>
        <w:t xml:space="preserve"> </w:t>
      </w:r>
      <w:r w:rsidRPr="003220CE">
        <w:rPr>
          <w:sz w:val="22"/>
        </w:rPr>
        <w:t>and</w:t>
      </w:r>
      <w:r>
        <w:rPr>
          <w:b/>
          <w:bCs/>
          <w:sz w:val="22"/>
        </w:rPr>
        <w:t xml:space="preserve"> i10-index 192 </w:t>
      </w:r>
      <w:r>
        <w:rPr>
          <w:sz w:val="22"/>
        </w:rPr>
        <w:t>in the hardcore fields of systems and algorithms (parallel and distributed computing).</w:t>
      </w:r>
      <w:r w:rsidRPr="00D219CF">
        <w:rPr>
          <w:sz w:val="22"/>
        </w:rPr>
        <w:t xml:space="preserve"> </w:t>
      </w:r>
    </w:p>
    <w:p w14:paraId="1CD354B2" w14:textId="77777777" w:rsidR="005C16F0" w:rsidRPr="00D219CF" w:rsidRDefault="005C16F0" w:rsidP="005C16F0">
      <w:pPr>
        <w:spacing w:after="200"/>
        <w:rPr>
          <w:bCs/>
          <w:sz w:val="22"/>
        </w:rPr>
      </w:pPr>
      <w:r w:rsidRPr="00D219CF">
        <w:rPr>
          <w:bCs/>
          <w:sz w:val="22"/>
        </w:rPr>
        <w:t xml:space="preserve">Prof. Shen served </w:t>
      </w:r>
      <w:r w:rsidRPr="00D219CF">
        <w:rPr>
          <w:rFonts w:hint="eastAsia"/>
          <w:bCs/>
          <w:sz w:val="22"/>
        </w:rPr>
        <w:t>on editorial roles</w:t>
      </w:r>
      <w:r w:rsidRPr="00D219CF">
        <w:rPr>
          <w:bCs/>
          <w:sz w:val="22"/>
        </w:rPr>
        <w:t xml:space="preserve"> for 1</w:t>
      </w:r>
      <w:r w:rsidRPr="00D219CF">
        <w:rPr>
          <w:rFonts w:hint="eastAsia"/>
          <w:bCs/>
          <w:sz w:val="22"/>
        </w:rPr>
        <w:t>1</w:t>
      </w:r>
      <w:r w:rsidRPr="00D219CF">
        <w:rPr>
          <w:bCs/>
          <w:sz w:val="22"/>
        </w:rPr>
        <w:t xml:space="preserve"> international journals</w:t>
      </w:r>
      <w:r w:rsidRPr="00D219CF">
        <w:rPr>
          <w:rFonts w:hint="eastAsia"/>
          <w:bCs/>
          <w:sz w:val="22"/>
        </w:rPr>
        <w:t>,</w:t>
      </w:r>
      <w:r w:rsidRPr="00D219CF">
        <w:rPr>
          <w:bCs/>
          <w:sz w:val="22"/>
        </w:rPr>
        <w:t xml:space="preserve"> chaired numerous international conferences</w:t>
      </w:r>
      <w:r w:rsidRPr="00D219CF">
        <w:rPr>
          <w:rFonts w:hint="eastAsia"/>
          <w:bCs/>
          <w:sz w:val="22"/>
        </w:rPr>
        <w:t>, and</w:t>
      </w:r>
      <w:r w:rsidRPr="00D219CF">
        <w:rPr>
          <w:bCs/>
          <w:sz w:val="22"/>
        </w:rPr>
        <w:t xml:space="preserve"> </w:t>
      </w:r>
      <w:r w:rsidRPr="00D219CF">
        <w:rPr>
          <w:rFonts w:hint="eastAsia"/>
          <w:bCs/>
          <w:sz w:val="22"/>
        </w:rPr>
        <w:t xml:space="preserve">served </w:t>
      </w:r>
      <w:r w:rsidRPr="00D219CF">
        <w:rPr>
          <w:bCs/>
          <w:sz w:val="22"/>
        </w:rPr>
        <w:t xml:space="preserve">on </w:t>
      </w:r>
      <w:r w:rsidRPr="00D219CF">
        <w:rPr>
          <w:rFonts w:hint="eastAsia"/>
          <w:bCs/>
          <w:sz w:val="22"/>
        </w:rPr>
        <w:t>p</w:t>
      </w:r>
      <w:r w:rsidRPr="00D219CF">
        <w:rPr>
          <w:bCs/>
          <w:sz w:val="22"/>
        </w:rPr>
        <w:t xml:space="preserve">rogram </w:t>
      </w:r>
      <w:r w:rsidRPr="00D219CF">
        <w:rPr>
          <w:rFonts w:hint="eastAsia"/>
          <w:bCs/>
          <w:sz w:val="22"/>
        </w:rPr>
        <w:t>c</w:t>
      </w:r>
      <w:r w:rsidRPr="00D219CF">
        <w:rPr>
          <w:bCs/>
          <w:sz w:val="22"/>
        </w:rPr>
        <w:t>ommittee</w:t>
      </w:r>
      <w:r w:rsidRPr="00D219CF">
        <w:rPr>
          <w:rFonts w:hint="eastAsia"/>
          <w:bCs/>
          <w:sz w:val="22"/>
        </w:rPr>
        <w:t>s</w:t>
      </w:r>
      <w:r w:rsidRPr="00D219CF">
        <w:rPr>
          <w:bCs/>
          <w:sz w:val="22"/>
        </w:rPr>
        <w:t xml:space="preserve"> for more than </w:t>
      </w:r>
      <w:r w:rsidRPr="00D219CF">
        <w:rPr>
          <w:rFonts w:hint="eastAsia"/>
          <w:bCs/>
          <w:sz w:val="22"/>
        </w:rPr>
        <w:t>80</w:t>
      </w:r>
      <w:r w:rsidRPr="00D219CF">
        <w:rPr>
          <w:bCs/>
          <w:sz w:val="22"/>
        </w:rPr>
        <w:t xml:space="preserve"> international conferences</w:t>
      </w:r>
      <w:r w:rsidRPr="00D219CF">
        <w:rPr>
          <w:rFonts w:hint="eastAsia"/>
          <w:bCs/>
          <w:sz w:val="22"/>
        </w:rPr>
        <w:t>.</w:t>
      </w:r>
      <w:r w:rsidRPr="00D219CF">
        <w:rPr>
          <w:bCs/>
          <w:sz w:val="22"/>
        </w:rPr>
        <w:t xml:space="preserve"> </w:t>
      </w:r>
      <w:r w:rsidRPr="00D219CF">
        <w:rPr>
          <w:rFonts w:hint="eastAsia"/>
          <w:bCs/>
          <w:sz w:val="22"/>
        </w:rPr>
        <w:t xml:space="preserve">He delivered keynote speeches at many conferences, and </w:t>
      </w:r>
      <w:r w:rsidRPr="00D219CF">
        <w:rPr>
          <w:bCs/>
          <w:sz w:val="22"/>
        </w:rPr>
        <w:t xml:space="preserve">received numerous honors </w:t>
      </w:r>
      <w:r w:rsidRPr="00D219CF">
        <w:rPr>
          <w:rFonts w:hint="eastAsia"/>
          <w:bCs/>
          <w:sz w:val="22"/>
        </w:rPr>
        <w:t xml:space="preserve">and awards </w:t>
      </w:r>
      <w:r w:rsidRPr="00D219CF">
        <w:rPr>
          <w:bCs/>
          <w:sz w:val="22"/>
        </w:rPr>
        <w:t>including Science and Technology Progress Award</w:t>
      </w:r>
      <w:r>
        <w:rPr>
          <w:bCs/>
          <w:sz w:val="22"/>
        </w:rPr>
        <w:t xml:space="preserve"> of Ministry of Education of China</w:t>
      </w:r>
      <w:r w:rsidRPr="00D219CF">
        <w:rPr>
          <w:rFonts w:hint="eastAsia"/>
          <w:bCs/>
          <w:sz w:val="22"/>
        </w:rPr>
        <w:t xml:space="preserve">, </w:t>
      </w:r>
      <w:r w:rsidRPr="00D219CF">
        <w:rPr>
          <w:bCs/>
          <w:sz w:val="22"/>
        </w:rPr>
        <w:t>Natural Sciences Award</w:t>
      </w:r>
      <w:r>
        <w:rPr>
          <w:bCs/>
          <w:sz w:val="22"/>
        </w:rPr>
        <w:t xml:space="preserve"> of </w:t>
      </w:r>
      <w:r w:rsidRPr="00D219CF">
        <w:rPr>
          <w:bCs/>
          <w:sz w:val="22"/>
        </w:rPr>
        <w:t>Chinese Academy of Sciences</w:t>
      </w:r>
      <w:r w:rsidRPr="00D219CF">
        <w:rPr>
          <w:rFonts w:hint="eastAsia"/>
          <w:bCs/>
          <w:sz w:val="22"/>
        </w:rPr>
        <w:t xml:space="preserve">, and </w:t>
      </w:r>
      <w:r w:rsidRPr="00D219CF">
        <w:rPr>
          <w:bCs/>
          <w:sz w:val="22"/>
        </w:rPr>
        <w:t>best</w:t>
      </w:r>
      <w:r w:rsidRPr="00D219CF">
        <w:rPr>
          <w:rFonts w:hint="eastAsia"/>
          <w:bCs/>
          <w:sz w:val="22"/>
        </w:rPr>
        <w:t xml:space="preserve"> paper awards from </w:t>
      </w:r>
      <w:r w:rsidRPr="00D219CF">
        <w:rPr>
          <w:bCs/>
          <w:sz w:val="22"/>
        </w:rPr>
        <w:t>several</w:t>
      </w:r>
      <w:r w:rsidRPr="00D219CF">
        <w:rPr>
          <w:rFonts w:hint="eastAsia"/>
          <w:bCs/>
          <w:sz w:val="22"/>
        </w:rPr>
        <w:t xml:space="preserve"> conferences</w:t>
      </w:r>
      <w:r w:rsidRPr="00D219CF">
        <w:rPr>
          <w:bCs/>
          <w:sz w:val="22"/>
        </w:rPr>
        <w:t xml:space="preserve">. </w:t>
      </w:r>
    </w:p>
    <w:p w14:paraId="0A170465" w14:textId="0374B72E" w:rsidR="006F68B5" w:rsidRDefault="006F68B5">
      <w:bookmarkStart w:id="0" w:name="_GoBack"/>
      <w:bookmarkEnd w:id="0"/>
    </w:p>
    <w:p w14:paraId="11CF6290" w14:textId="0C4EC99E" w:rsidR="00EF5D71" w:rsidRPr="00EF5D71" w:rsidRDefault="00EF5D71" w:rsidP="00EF5D71">
      <w:pPr>
        <w:pStyle w:val="ListParagraph"/>
        <w:numPr>
          <w:ilvl w:val="0"/>
          <w:numId w:val="29"/>
        </w:numPr>
        <w:spacing w:after="120"/>
        <w:ind w:leftChars="-67" w:left="279" w:rightChars="-165" w:right="-346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International Journal Publications </w:t>
      </w:r>
      <w:r w:rsidRPr="00EF5D71">
        <w:rPr>
          <w:rFonts w:ascii="Times New Roman" w:hAnsi="Times New Roman" w:cs="Times New Roman"/>
          <w:b/>
          <w:sz w:val="24"/>
          <w:szCs w:val="24"/>
        </w:rPr>
        <w:t>(</w:t>
      </w:r>
      <w:r w:rsidRPr="00EF5D71">
        <w:rPr>
          <w:rFonts w:ascii="Times New Roman" w:hAnsi="Times New Roman" w:cs="Times New Roman"/>
          <w:b/>
          <w:sz w:val="24"/>
          <w:szCs w:val="24"/>
        </w:rPr>
        <w:t>https://dblp.org/pid/74/3247-1.html</w:t>
      </w:r>
      <w:r w:rsidRPr="00EF5D71">
        <w:rPr>
          <w:rFonts w:ascii="Times New Roman" w:hAnsi="Times New Roman" w:cs="Times New Roman"/>
          <w:b/>
          <w:sz w:val="24"/>
          <w:szCs w:val="24"/>
        </w:rPr>
        <w:t>)</w:t>
      </w:r>
    </w:p>
    <w:p w14:paraId="5C04DAD2" w14:textId="308B77CF" w:rsidR="00EF5D71" w:rsidRPr="000C0916" w:rsidRDefault="00EF5D71" w:rsidP="00EF5D71">
      <w:pPr>
        <w:pStyle w:val="ListParagraph"/>
        <w:numPr>
          <w:ilvl w:val="0"/>
          <w:numId w:val="28"/>
        </w:numPr>
        <w:ind w:leftChars="-67" w:left="279" w:rightChars="-165" w:right="-346" w:firstLineChars="0"/>
        <w:rPr>
          <w:ins w:id="1" w:author="Hong Shen" w:date="2022-01-11T16:06:00Z"/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Most Recent Work (</w:t>
      </w: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024-25)</w:t>
      </w:r>
    </w:p>
    <w:bookmarkEnd w:id="2"/>
    <w:bookmarkEnd w:id="3"/>
    <w:p w14:paraId="414B8015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HYPERLINK "https://dblp.org/pid/74/2507.html"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proofErr w:type="spellStart"/>
      <w:r w:rsidRPr="003B6635">
        <w:rPr>
          <w:rFonts w:ascii="Times New Roman" w:eastAsia="Times New Roman" w:hAnsi="Times New Roman" w:cs="Times New Roman"/>
          <w:color w:val="0000FF"/>
          <w:u w:val="single"/>
        </w:rPr>
        <w:t>Yufei</w:t>
      </w:r>
      <w:proofErr w:type="spellEnd"/>
      <w:r w:rsidRPr="003B6635">
        <w:rPr>
          <w:rFonts w:ascii="Times New Roman" w:eastAsia="Times New Roman" w:hAnsi="Times New Roman" w:cs="Times New Roman"/>
          <w:color w:val="0000FF"/>
          <w:u w:val="single"/>
        </w:rPr>
        <w:t xml:space="preserve"> Han</w:t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4B9D1ABA" wp14:editId="65172689">
            <wp:extent cx="151130" cy="151130"/>
            <wp:effectExtent l="0" t="0" r="1270" b="127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Chao Li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7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Jianbiao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Zhang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8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Yifan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Wang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9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Lehao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Yu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10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Yihao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Cao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442E5539" wp14:editId="4088446C">
            <wp:extent cx="151130" cy="151130"/>
            <wp:effectExtent l="0" t="0" r="127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11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Weixing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Hou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12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Hailin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Luo</w:t>
        </w:r>
      </w:hyperlink>
      <w:r w:rsidRPr="003B6635">
        <w:rPr>
          <w:rFonts w:ascii="Times New Roman" w:eastAsia="Times New Roman" w:hAnsi="Times New Roman" w:cs="Times New Roman"/>
        </w:rPr>
        <w:t xml:space="preserve">: DMSCTS: Dynamic measurement scheme for the containers-hybrid-deployment based on trusted subsystem. </w:t>
      </w:r>
      <w:hyperlink r:id="rId13" w:anchor="HanLZWYCSHL25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.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Secur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148</w:t>
        </w:r>
      </w:hyperlink>
      <w:r w:rsidRPr="003B6635">
        <w:rPr>
          <w:rFonts w:ascii="Times New Roman" w:eastAsia="Times New Roman" w:hAnsi="Times New Roman" w:cs="Times New Roman"/>
        </w:rPr>
        <w:t>: 104158 (2025)</w:t>
      </w:r>
    </w:p>
    <w:p w14:paraId="087D7EA6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1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Dong Wang</w:t>
        </w:r>
      </w:hyperlink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15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16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Yuanhao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Yang</w:t>
        </w:r>
      </w:hyperlink>
      <w:r w:rsidRPr="003B6635">
        <w:rPr>
          <w:rFonts w:ascii="Times New Roman" w:eastAsia="Times New Roman" w:hAnsi="Times New Roman" w:cs="Times New Roman"/>
        </w:rPr>
        <w:t xml:space="preserve">: Schedule multi-instance microservices to minimize response time under budget constraint in cloud HPC systems. </w:t>
      </w:r>
      <w:hyperlink r:id="rId17" w:anchor="WangSTY25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J. Parallel Distributed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202</w:t>
        </w:r>
      </w:hyperlink>
      <w:r w:rsidRPr="003B6635">
        <w:rPr>
          <w:rFonts w:ascii="Times New Roman" w:eastAsia="Times New Roman" w:hAnsi="Times New Roman" w:cs="Times New Roman"/>
        </w:rPr>
        <w:t>: 105086 (2025)</w:t>
      </w:r>
    </w:p>
    <w:p w14:paraId="517051B0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HYPERLINK "https://dblp.org/pid/07/2360.html"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proofErr w:type="spellStart"/>
      <w:r w:rsidRPr="003B6635">
        <w:rPr>
          <w:rFonts w:ascii="Times New Roman" w:eastAsia="Times New Roman" w:hAnsi="Times New Roman" w:cs="Times New Roman"/>
          <w:color w:val="0000FF"/>
          <w:u w:val="single"/>
        </w:rPr>
        <w:t>Xiangdong</w:t>
      </w:r>
      <w:proofErr w:type="spellEnd"/>
      <w:r w:rsidRPr="003B6635">
        <w:rPr>
          <w:rFonts w:ascii="Times New Roman" w:eastAsia="Times New Roman" w:hAnsi="Times New Roman" w:cs="Times New Roman"/>
          <w:color w:val="0000FF"/>
          <w:u w:val="single"/>
        </w:rPr>
        <w:t xml:space="preserve"> Yang</w:t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46B5BF79" wp14:editId="457F4F70">
            <wp:extent cx="151130" cy="151130"/>
            <wp:effectExtent l="0" t="0" r="1270" b="127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18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19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Aiguo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Chen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20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t xml:space="preserve">: Efficient Binary Task Offloading Optimization in Large-Scale IoT Networks via UAV-Enhanced Mobile Edge Computing. </w:t>
      </w:r>
      <w:hyperlink r:id="rId21" w:anchor="YangH0C025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WoWMoM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2025</w:t>
        </w:r>
      </w:hyperlink>
      <w:r w:rsidRPr="003B6635">
        <w:rPr>
          <w:rFonts w:ascii="Times New Roman" w:eastAsia="Times New Roman" w:hAnsi="Times New Roman" w:cs="Times New Roman"/>
        </w:rPr>
        <w:t>: 33-38</w:t>
      </w:r>
    </w:p>
    <w:p w14:paraId="5CFAAD4B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22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Luodi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Xie</w:t>
        </w:r>
        <w:proofErr w:type="spellEnd"/>
      </w:hyperlink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23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Jiaxin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Ren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24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Huimin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Huang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4017444B" wp14:editId="57A3CB75">
            <wp:extent cx="151130" cy="151130"/>
            <wp:effectExtent l="0" t="0" r="1270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Network embedding on metric of relation. </w:t>
      </w:r>
      <w:hyperlink r:id="rId25" w:anchor="XieSRH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Appl. Soft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167</w:t>
        </w:r>
      </w:hyperlink>
      <w:r w:rsidRPr="003B6635">
        <w:rPr>
          <w:rFonts w:ascii="Times New Roman" w:eastAsia="Times New Roman" w:hAnsi="Times New Roman" w:cs="Times New Roman"/>
        </w:rPr>
        <w:t>: 112443 (2024)</w:t>
      </w:r>
    </w:p>
    <w:p w14:paraId="17D706B7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26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Zhengxiong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Hou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41C13C05" wp14:editId="2D28509A">
            <wp:extent cx="151130" cy="151130"/>
            <wp:effectExtent l="0" t="0" r="127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27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Qiying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Feng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28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Zhiqi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Lv</w:t>
        </w:r>
        <w:proofErr w:type="spellEnd"/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29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Junwei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Jin</w:t>
        </w:r>
        <w:proofErr w:type="spellEnd"/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30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Xingshe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Zhou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31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Jianhua Gu</w:t>
        </w:r>
      </w:hyperlink>
      <w:r w:rsidRPr="003B6635">
        <w:rPr>
          <w:rFonts w:ascii="Times New Roman" w:eastAsia="Times New Roman" w:hAnsi="Times New Roman" w:cs="Times New Roman"/>
        </w:rPr>
        <w:t xml:space="preserve">: Optimizing job scheduling by using broad learning to predict execution times on HPC clusters. </w:t>
      </w:r>
      <w:hyperlink r:id="rId32" w:anchor="HouSFLJZG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CCF Trans. High Perform.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6(4)</w:t>
        </w:r>
      </w:hyperlink>
      <w:r w:rsidRPr="003B6635">
        <w:rPr>
          <w:rFonts w:ascii="Times New Roman" w:eastAsia="Times New Roman" w:hAnsi="Times New Roman" w:cs="Times New Roman"/>
        </w:rPr>
        <w:t>: 365-377 (2024)</w:t>
      </w:r>
    </w:p>
    <w:p w14:paraId="2F29669C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33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Diksha Goel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7EA8F40A" wp14:editId="32A72A81">
            <wp:extent cx="151130" cy="151130"/>
            <wp:effectExtent l="0" t="0" r="1270" b="12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2166EE7" wp14:editId="41A97E2B">
            <wp:extent cx="151130" cy="151130"/>
            <wp:effectExtent l="0" t="0" r="1270" b="12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3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35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Mingyu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Guo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E5A00D4" wp14:editId="7DDE8A3F">
            <wp:extent cx="151130" cy="151130"/>
            <wp:effectExtent l="0" t="0" r="1270" b="127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Effective graph-neural-network based models for discovering Structural Hole Spanners in large-scale and diverse networks. </w:t>
      </w:r>
      <w:hyperlink r:id="rId36" w:anchor="GoelSTG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Expert Syst. Appl. 249</w:t>
        </w:r>
      </w:hyperlink>
      <w:r w:rsidRPr="003B6635">
        <w:rPr>
          <w:rFonts w:ascii="Times New Roman" w:eastAsia="Times New Roman" w:hAnsi="Times New Roman" w:cs="Times New Roman"/>
        </w:rPr>
        <w:t>: 123636 (2024)</w:t>
      </w:r>
    </w:p>
    <w:p w14:paraId="62523720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37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Tongyu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Wu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38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D6A8CCB" wp14:editId="5BA835F7">
            <wp:extent cx="151130" cy="151130"/>
            <wp:effectExtent l="0" t="0" r="1270" b="127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Hong Shen, </w:t>
      </w:r>
      <w:hyperlink r:id="rId39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F2B25FC" wp14:editId="155D2BE9">
            <wp:extent cx="151130" cy="151130"/>
            <wp:effectExtent l="0" t="0" r="127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Energy-Efficiency Maximization for Relay-Aided Wireless-Powered Mobile Edge Computing. </w:t>
      </w:r>
      <w:hyperlink r:id="rId40" w:anchor="WuHST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IEEE Internet Things J. 11(10)</w:t>
        </w:r>
      </w:hyperlink>
      <w:r w:rsidRPr="003B6635">
        <w:rPr>
          <w:rFonts w:ascii="Times New Roman" w:eastAsia="Times New Roman" w:hAnsi="Times New Roman" w:cs="Times New Roman"/>
        </w:rPr>
        <w:t>: 18534-18548 (2024)</w:t>
      </w:r>
    </w:p>
    <w:p w14:paraId="0719B945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41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326A4AAF" wp14:editId="32BFE887">
            <wp:extent cx="151130" cy="151130"/>
            <wp:effectExtent l="0" t="0" r="1270" b="12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42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Xiangdong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Yang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07484B6D" wp14:editId="7B8259E7">
            <wp:extent cx="151130" cy="151130"/>
            <wp:effectExtent l="0" t="0" r="1270" b="127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43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Feng Huang</w:t>
        </w:r>
      </w:hyperlink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2BFF3CB" wp14:editId="28F89CC5">
            <wp:extent cx="151130" cy="151130"/>
            <wp:effectExtent l="0" t="0" r="127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4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64A30C3A" wp14:editId="5E190507">
            <wp:extent cx="151130" cy="151130"/>
            <wp:effectExtent l="0" t="0" r="127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Enhancing </w:t>
      </w:r>
      <w:proofErr w:type="spellStart"/>
      <w:r w:rsidRPr="003B6635">
        <w:rPr>
          <w:rFonts w:ascii="Times New Roman" w:eastAsia="Times New Roman" w:hAnsi="Times New Roman" w:cs="Times New Roman"/>
        </w:rPr>
        <w:t>QoE</w:t>
      </w:r>
      <w:proofErr w:type="spellEnd"/>
      <w:r w:rsidRPr="003B6635">
        <w:rPr>
          <w:rFonts w:ascii="Times New Roman" w:eastAsia="Times New Roman" w:hAnsi="Times New Roman" w:cs="Times New Roman"/>
        </w:rPr>
        <w:t xml:space="preserve"> in Large-Scale U-MEC Networks via Joint Optimization of Task Offloading and UAV Trajectories. </w:t>
      </w:r>
      <w:hyperlink r:id="rId45" w:anchor="HeYHST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IEEE Internet Things J. 11(21)</w:t>
        </w:r>
      </w:hyperlink>
      <w:r w:rsidRPr="003B6635">
        <w:rPr>
          <w:rFonts w:ascii="Times New Roman" w:eastAsia="Times New Roman" w:hAnsi="Times New Roman" w:cs="Times New Roman"/>
        </w:rPr>
        <w:t>: 35710-35723 (2024)</w:t>
      </w:r>
    </w:p>
    <w:p w14:paraId="00E53C1A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46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Luodi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Xie</w:t>
        </w:r>
        <w:proofErr w:type="spellEnd"/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47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00E2D655" wp14:editId="194526DD">
            <wp:extent cx="151130" cy="151130"/>
            <wp:effectExtent l="0" t="0" r="127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0CF0B7AB" wp14:editId="09C2CFC3">
            <wp:extent cx="151130" cy="151130"/>
            <wp:effectExtent l="0" t="0" r="1270" b="12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Learning dynamic embeddings for temporal attributed networks. </w:t>
      </w:r>
      <w:hyperlink r:id="rId48" w:anchor="XieTS24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Knowl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Based Syst. 286</w:t>
        </w:r>
      </w:hyperlink>
      <w:r w:rsidRPr="003B6635">
        <w:rPr>
          <w:rFonts w:ascii="Times New Roman" w:eastAsia="Times New Roman" w:hAnsi="Times New Roman" w:cs="Times New Roman"/>
        </w:rPr>
        <w:t>: 111308 (2024)</w:t>
      </w:r>
    </w:p>
    <w:p w14:paraId="753F4F1D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49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Huimin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Huang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1A92341" wp14:editId="20BA214F">
            <wp:extent cx="151130" cy="151130"/>
            <wp:effectExtent l="0" t="0" r="127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50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Luodi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Xie</w:t>
        </w:r>
        <w:proofErr w:type="spellEnd"/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51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Mingzhe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Liu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F9CA7BC" wp14:editId="57DB92D4">
            <wp:extent cx="151130" cy="151130"/>
            <wp:effectExtent l="0" t="0" r="127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52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Jiajun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Lin</w:t>
        </w:r>
      </w:hyperlink>
      <w:r w:rsidRPr="003B6635">
        <w:rPr>
          <w:rFonts w:ascii="Times New Roman" w:eastAsia="Times New Roman" w:hAnsi="Times New Roman" w:cs="Times New Roman"/>
        </w:rPr>
        <w:t xml:space="preserve">, Hong </w:t>
      </w:r>
      <w:proofErr w:type="spellStart"/>
      <w:r w:rsidRPr="003B6635">
        <w:rPr>
          <w:rFonts w:ascii="Times New Roman" w:eastAsia="Times New Roman" w:hAnsi="Times New Roman" w:cs="Times New Roman"/>
        </w:rPr>
        <w:t>Shen:An</w:t>
      </w:r>
      <w:proofErr w:type="spellEnd"/>
      <w:r w:rsidRPr="003B6635">
        <w:rPr>
          <w:rFonts w:ascii="Times New Roman" w:eastAsia="Times New Roman" w:hAnsi="Times New Roman" w:cs="Times New Roman"/>
        </w:rPr>
        <w:t xml:space="preserve"> embedding model for temporal knowledge graphs with long and irregular intervals. </w:t>
      </w:r>
      <w:hyperlink r:id="rId53" w:anchor="HuangXLLS24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Knowl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Based Syst. 296</w:t>
        </w:r>
      </w:hyperlink>
      <w:r w:rsidRPr="003B6635">
        <w:rPr>
          <w:rFonts w:ascii="Times New Roman" w:eastAsia="Times New Roman" w:hAnsi="Times New Roman" w:cs="Times New Roman"/>
        </w:rPr>
        <w:t>: 111893 (2024)</w:t>
      </w:r>
    </w:p>
    <w:p w14:paraId="18CB090B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5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Xin Mi</w:t>
        </w:r>
      </w:hyperlink>
      <w:r w:rsidRPr="003B6635">
        <w:rPr>
          <w:rFonts w:ascii="Times New Roman" w:eastAsia="Times New Roman" w:hAnsi="Times New Roman" w:cs="Times New Roman"/>
        </w:rPr>
        <w:t xml:space="preserve">, </w:t>
      </w:r>
      <w:hyperlink r:id="rId55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D9CA1B4" wp14:editId="1CF4278C">
            <wp:extent cx="151130" cy="151130"/>
            <wp:effectExtent l="0" t="0" r="127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Hong Shen: A Multi-Agent RL Algorithm for Dynamic Task Offloading in D2D-MEC Network with Energy Harvesting. </w:t>
      </w:r>
      <w:hyperlink r:id="rId56" w:anchor="MiHS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Sensors 24(9)</w:t>
        </w:r>
      </w:hyperlink>
      <w:r w:rsidRPr="003B6635">
        <w:rPr>
          <w:rFonts w:ascii="Times New Roman" w:eastAsia="Times New Roman" w:hAnsi="Times New Roman" w:cs="Times New Roman"/>
        </w:rPr>
        <w:t>: 2779 (2024)</w:t>
      </w:r>
    </w:p>
    <w:p w14:paraId="4026B39A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57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Jianshan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Zhang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D9DDF54" wp14:editId="0C8D7F92">
            <wp:extent cx="151130" cy="151130"/>
            <wp:effectExtent l="0" t="0" r="127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58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Haibo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Luo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2B63C6A7" wp14:editId="2DC8BA81">
            <wp:extent cx="151130" cy="151130"/>
            <wp:effectExtent l="0" t="0" r="127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59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Xing Chen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08A7A56F" wp14:editId="22823A24">
            <wp:extent cx="151130" cy="151130"/>
            <wp:effectExtent l="0" t="0" r="127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78FD2DFF" wp14:editId="23DA9550">
            <wp:extent cx="151130" cy="151130"/>
            <wp:effectExtent l="0" t="0" r="127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0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Longkun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Guo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39ED357" wp14:editId="4F1E69B3">
            <wp:extent cx="151130" cy="151130"/>
            <wp:effectExtent l="0" t="0" r="127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Minimizing Response Delay in UAV-Assisted Mobile Edge Computing by Joint UAV Deployment and Computation Offloading. </w:t>
      </w:r>
      <w:hyperlink r:id="rId61" w:anchor="ZhangLCSG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Cloud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12(4)</w:t>
        </w:r>
      </w:hyperlink>
      <w:r w:rsidRPr="003B6635">
        <w:rPr>
          <w:rFonts w:ascii="Times New Roman" w:eastAsia="Times New Roman" w:hAnsi="Times New Roman" w:cs="Times New Roman"/>
        </w:rPr>
        <w:t>: 1372-1386 (2024)</w:t>
      </w:r>
    </w:p>
    <w:p w14:paraId="27C4F529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62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Yihao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Cao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5CC9E19A" wp14:editId="47E0A829">
            <wp:extent cx="151130" cy="151130"/>
            <wp:effectExtent l="0" t="0" r="127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3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Jianbiao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Zhang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0A01739" wp14:editId="68A78F84">
            <wp:extent cx="151130" cy="151130"/>
            <wp:effectExtent l="0" t="0" r="127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4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Yaru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Zhao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7F39A26D" wp14:editId="611929E1">
            <wp:extent cx="151130" cy="151130"/>
            <wp:effectExtent l="0" t="0" r="127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D68875D" wp14:editId="4E1DC078">
            <wp:extent cx="151130" cy="151130"/>
            <wp:effectExtent l="0" t="0" r="127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5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Haoxiang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Huang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666D9295" wp14:editId="149D59EA">
            <wp:extent cx="151130" cy="151130"/>
            <wp:effectExtent l="0" t="0" r="127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Privacy-Preserving Federated Learning With Improved Personalization and Poison Rectification of Client Models. </w:t>
      </w:r>
      <w:hyperlink r:id="rId66" w:anchor="CaoZZSH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Inf. Forensics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Secur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19</w:t>
        </w:r>
      </w:hyperlink>
      <w:r w:rsidRPr="003B6635">
        <w:rPr>
          <w:rFonts w:ascii="Times New Roman" w:eastAsia="Times New Roman" w:hAnsi="Times New Roman" w:cs="Times New Roman"/>
        </w:rPr>
        <w:t>: 8845-8859 (2024)</w:t>
      </w:r>
    </w:p>
    <w:p w14:paraId="49FDF40B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67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Xin Wang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738F1C2E" wp14:editId="5438F710">
            <wp:extent cx="151130" cy="151130"/>
            <wp:effectExtent l="0" t="0" r="127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286AFF73" wp14:editId="2BD6A211">
            <wp:extent cx="151130" cy="151130"/>
            <wp:effectExtent l="0" t="0" r="127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68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64141DFF" wp14:editId="72CFA5D6">
            <wp:extent cx="151130" cy="151130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Scheduling </w:t>
      </w:r>
      <w:proofErr w:type="spellStart"/>
      <w:r w:rsidRPr="003B6635">
        <w:rPr>
          <w:rFonts w:ascii="Times New Roman" w:eastAsia="Times New Roman" w:hAnsi="Times New Roman" w:cs="Times New Roman"/>
        </w:rPr>
        <w:t>Coflows</w:t>
      </w:r>
      <w:proofErr w:type="spellEnd"/>
      <w:r w:rsidRPr="003B6635">
        <w:rPr>
          <w:rFonts w:ascii="Times New Roman" w:eastAsia="Times New Roman" w:hAnsi="Times New Roman" w:cs="Times New Roman"/>
        </w:rPr>
        <w:t xml:space="preserve"> in Hybrid Optical-Circuit and Electrical-Packet Switches With Performance Guarantee. </w:t>
      </w:r>
      <w:hyperlink r:id="rId69" w:anchor="WangST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IEEE/ACM Trans.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Netw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32(3)</w:t>
        </w:r>
      </w:hyperlink>
      <w:r w:rsidRPr="003B6635">
        <w:rPr>
          <w:rFonts w:ascii="Times New Roman" w:eastAsia="Times New Roman" w:hAnsi="Times New Roman" w:cs="Times New Roman"/>
        </w:rPr>
        <w:t>: 2299-2314 (2024)</w:t>
      </w:r>
    </w:p>
    <w:p w14:paraId="2E883525" w14:textId="77777777" w:rsidR="00EF5D71" w:rsidRPr="003B6635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</w:rPr>
      </w:pPr>
      <w:hyperlink r:id="rId70" w:history="1"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Yuanhao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Yang</w:t>
        </w:r>
      </w:hyperlink>
      <w:r w:rsidRPr="003B6635">
        <w:rPr>
          <w:rFonts w:ascii="Times New Roman" w:eastAsia="Times New Roman" w:hAnsi="Times New Roman" w:cs="Times New Roman"/>
        </w:rPr>
        <w:t>, Hong Shen</w:t>
      </w:r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2319F9A8" wp14:editId="368B5FB3">
            <wp:extent cx="151130" cy="15113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, </w:t>
      </w:r>
      <w:hyperlink r:id="rId71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3B6635">
        <w:rPr>
          <w:rFonts w:ascii="Times New Roman" w:eastAsia="Times New Roman" w:hAnsi="Times New Roman" w:cs="Times New Roman"/>
        </w:rPr>
        <w:fldChar w:fldCharType="begin"/>
      </w:r>
      <w:r w:rsidRPr="003B6635">
        <w:rPr>
          <w:rFonts w:ascii="Times New Roman" w:eastAsia="Times New Roman" w:hAnsi="Times New Roman" w:cs="Times New Roman"/>
        </w:rPr>
        <w:instrText xml:space="preserve"> INCLUDEPICTURE "https://dblp.org/img/orcid-mark.12x12.png" \* MERGEFORMATINET </w:instrText>
      </w:r>
      <w:r w:rsidRPr="003B6635">
        <w:rPr>
          <w:rFonts w:ascii="Times New Roman" w:eastAsia="Times New Roman" w:hAnsi="Times New Roman" w:cs="Times New Roman"/>
        </w:rPr>
        <w:fldChar w:fldCharType="separate"/>
      </w:r>
      <w:r w:rsidRPr="003B6635">
        <w:rPr>
          <w:noProof/>
        </w:rPr>
        <w:drawing>
          <wp:inline distT="0" distB="0" distL="0" distR="0" wp14:anchorId="1BE31C50" wp14:editId="72C1EB12">
            <wp:extent cx="151130" cy="151130"/>
            <wp:effectExtent l="0" t="0" r="127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635">
        <w:rPr>
          <w:rFonts w:ascii="Times New Roman" w:eastAsia="Times New Roman" w:hAnsi="Times New Roman" w:cs="Times New Roman"/>
        </w:rPr>
        <w:fldChar w:fldCharType="end"/>
      </w:r>
      <w:r w:rsidRPr="003B6635">
        <w:rPr>
          <w:rFonts w:ascii="Times New Roman" w:eastAsia="Times New Roman" w:hAnsi="Times New Roman" w:cs="Times New Roman"/>
        </w:rPr>
        <w:t xml:space="preserve">: Scheduling Workflow Tasks With Unknown Task Execution Time by Combining Machine-Learning and Greedy-Optimization. </w:t>
      </w:r>
      <w:hyperlink r:id="rId72" w:anchor="YangST24" w:history="1"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Serv. </w:t>
        </w:r>
        <w:proofErr w:type="spellStart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3B6635">
          <w:rPr>
            <w:rFonts w:ascii="Times New Roman" w:eastAsia="Times New Roman" w:hAnsi="Times New Roman" w:cs="Times New Roman"/>
            <w:color w:val="0000FF"/>
            <w:u w:val="single"/>
          </w:rPr>
          <w:t>. 17(3)</w:t>
        </w:r>
      </w:hyperlink>
      <w:r w:rsidRPr="003B6635">
        <w:rPr>
          <w:rFonts w:ascii="Times New Roman" w:eastAsia="Times New Roman" w:hAnsi="Times New Roman" w:cs="Times New Roman"/>
        </w:rPr>
        <w:t>: 1181-1195 (2024)</w:t>
      </w:r>
    </w:p>
    <w:p w14:paraId="3A6B9C8A" w14:textId="77777777" w:rsidR="00EF5D71" w:rsidRDefault="00EF5D71" w:rsidP="00EF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7" w:left="-141" w:rightChars="-165" w:right="-346"/>
        <w:rPr>
          <w:rFonts w:ascii="Times New Roman" w:hAnsi="Times New Roman" w:cs="Times New Roman"/>
          <w:color w:val="000000"/>
        </w:rPr>
      </w:pPr>
    </w:p>
    <w:p w14:paraId="24569701" w14:textId="77777777" w:rsidR="00EF5D71" w:rsidRPr="00590698" w:rsidRDefault="00EF5D71" w:rsidP="00EF5D71">
      <w:pPr>
        <w:pStyle w:val="ListParagraph"/>
        <w:ind w:left="360" w:firstLineChars="0" w:firstLine="0"/>
        <w:rPr>
          <w:rFonts w:ascii="Times New Roman" w:eastAsia="Times New Roman" w:hAnsi="Times New Roman" w:cs="Times New Roman"/>
        </w:rPr>
      </w:pPr>
    </w:p>
    <w:p w14:paraId="1A4F3133" w14:textId="1DA4DABE" w:rsidR="00EF5D71" w:rsidRPr="004E06E7" w:rsidRDefault="00EF5D71" w:rsidP="00EF5D71">
      <w:pPr>
        <w:pStyle w:val="ListParagraph"/>
        <w:numPr>
          <w:ilvl w:val="0"/>
          <w:numId w:val="30"/>
        </w:numPr>
        <w:spacing w:after="120"/>
        <w:ind w:leftChars="-67" w:left="279" w:rightChars="-165" w:right="-346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Recent Representative Work (</w:t>
      </w:r>
      <w:r>
        <w:rPr>
          <w:rFonts w:ascii="Times New Roman" w:hAnsi="Times New Roman" w:cs="Times New Roman"/>
          <w:b/>
          <w:sz w:val="24"/>
          <w:szCs w:val="24"/>
        </w:rPr>
        <w:t>2016-2023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4E06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1F394E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73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Xin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 Hong Shen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57C6E5CF" wp14:editId="046B0BFF">
            <wp:extent cx="151130" cy="1511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74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19B7E84A" wp14:editId="3F5730A1">
            <wp:extent cx="151130" cy="1511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Efficient and Fair: Information-Agnostic Online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Coflow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Scheduling by Combining Limited Multiplexing With DRL. </w:t>
      </w:r>
      <w:hyperlink r:id="rId75" w:anchor="WangST23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Netw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. Serv.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Manag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20(4)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4572-4584 (2023)</w:t>
      </w:r>
    </w:p>
    <w:p w14:paraId="27E665FD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76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Tianxing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77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Can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0EF170D9" wp14:editId="5F82FEEF">
            <wp:extent cx="151130" cy="1511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78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GeoMixer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The MLP-Based Sequential POI Recommender with Travel Routing Modelling. </w:t>
      </w:r>
      <w:hyperlink r:id="rId79" w:anchor="Wang00023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ICDM 2023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1373-1378</w:t>
      </w:r>
    </w:p>
    <w:p w14:paraId="4CE3701A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8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3F7B0951" wp14:editId="6E2130E1">
            <wp:extent cx="151130" cy="15113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8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Lulu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0A5D1A62" wp14:editId="30C9D1C8">
            <wp:extent cx="151130" cy="15113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 Hong Shen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4981B7A1" wp14:editId="106E6A64">
            <wp:extent cx="151130" cy="1511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8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Alan Wee-Chung Liew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76F43C11" wp14:editId="12B14BCB">
            <wp:extent cx="151130" cy="15113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Improved Ensemble Classification for Evolving Data Streams. </w:t>
      </w:r>
      <w:hyperlink r:id="rId83" w:anchor="TianWSL2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Intell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Syst. 37(1)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38-50 (2022)</w:t>
      </w:r>
    </w:p>
    <w:p w14:paraId="4C508371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84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</w:t>
      </w:r>
      <w:hyperlink r:id="rId85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Qing Hao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8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Online delay-guaranteed workload scheduling to minimize power cost in cloud data centers using renewable energy. </w:t>
      </w:r>
      <w:hyperlink r:id="rId87" w:anchor="HeSHT2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J. Parallel Distributed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159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51-64 (2022)</w:t>
      </w:r>
    </w:p>
    <w:p w14:paraId="47CF5267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88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igang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Lu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36B568B6" wp14:editId="687EF045">
            <wp:extent cx="151130" cy="15113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 Hong Shen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68D48552" wp14:editId="3C0B771A">
            <wp:extent cx="151130" cy="151130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Augmentation-Based Edge Differentially Private Path Publishing in Networks. </w:t>
      </w:r>
      <w:hyperlink r:id="rId89" w:anchor="LuS2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Netw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S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rv.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Manag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19(4)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5183-5195 (2022)</w:t>
      </w:r>
    </w:p>
    <w:p w14:paraId="779916C7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ins w:id="4" w:author="Hong Shen" w:date="2022-01-11T16:09:00Z"/>
          <w:rFonts w:ascii="Times New Roman" w:eastAsia="Times New Roman" w:hAnsi="Times New Roman" w:cs="Times New Roman"/>
          <w:color w:val="0000FF"/>
          <w:u w:val="single"/>
        </w:rPr>
        <w:pPrChange w:id="5" w:author="Hong Shen" w:date="2022-01-11T16:18:00Z">
          <w:pPr/>
        </w:pPrChange>
      </w:pPr>
      <w:proofErr w:type="spellStart"/>
      <w:ins w:id="6" w:author="Hong Shen" w:date="2022-01-11T16:10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7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Yuanhao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8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 Yang, Hong Shen</w:t>
        </w:r>
      </w:ins>
      <w:ins w:id="9" w:author="Hong Shen" w:date="2022-01-11T17:11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10" w:author="Hong Shen" w:date="2022-01-11T17:12:00Z">
              <w:rPr>
                <w:color w:val="000000" w:themeColor="text1"/>
              </w:rPr>
            </w:rPrChange>
          </w:rPr>
          <w:t>*</w:t>
        </w:r>
      </w:ins>
      <w:ins w:id="11" w:author="Hong Shen" w:date="2022-01-11T16:10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12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, “</w:t>
        </w:r>
      </w:ins>
      <w:ins w:id="13" w:author="Hong Shen" w:date="2022-01-11T16:06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14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Deep Reinforcement Learning Enhanced Greedy Algorithm for Online Scheduling of Batched Tasks in Cloud HPC Systems</w:t>
        </w:r>
      </w:ins>
      <w:ins w:id="15" w:author="Hong Shen" w:date="2022-01-11T16:10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16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”</w:t>
        </w:r>
      </w:ins>
      <w:ins w:id="17" w:author="Hong Shen" w:date="2022-01-11T16:07:00Z">
        <w:r w:rsidRPr="00EF5D71">
          <w:rPr>
            <w:rFonts w:ascii="SimSun" w:eastAsia="SimSun" w:hAnsi="SimSun" w:cs="SimSun" w:hint="eastAsia"/>
            <w:color w:val="0000FF"/>
            <w:u w:val="single"/>
            <w:rPrChange w:id="18" w:author="Hong Shen" w:date="2022-01-11T16:18:00Z">
              <w:rPr>
                <w:rFonts w:ascii="PingFang SC" w:eastAsia="PingFang SC" w:hAnsi="PingFang SC" w:hint="eastAsia"/>
                <w:szCs w:val="21"/>
                <w:shd w:val="clear" w:color="auto" w:fill="FFFFFF"/>
              </w:rPr>
            </w:rPrChange>
          </w:rPr>
          <w:t>，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19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 </w:t>
        </w:r>
      </w:ins>
      <w:ins w:id="20" w:author="Hong Shen" w:date="2022-01-11T16:09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21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IEEE Transactions on Parallel and Distributed Systems, </w:t>
        </w:r>
      </w:ins>
      <w:ins w:id="22" w:author="Hong Shen" w:date="2022-01-11T16:10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23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Dec. 2021, </w:t>
        </w:r>
      </w:ins>
      <w:ins w:id="24" w:author="Hong Shen" w:date="2022-01-11T16:11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25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DOI: </w:t>
        </w:r>
      </w:ins>
      <w:ins w:id="26" w:author="Hong Shen" w:date="2022-01-11T16:09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27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10.1109/TPDS.2021.3138459</w:t>
        </w:r>
      </w:ins>
    </w:p>
    <w:p w14:paraId="470BB692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ins w:id="28" w:author="Hong Shen" w:date="2022-01-11T16:16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29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Huaiwen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30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 He, Hong Shen</w:t>
        </w:r>
      </w:ins>
      <w:ins w:id="31" w:author="Hong Shen" w:date="2022-01-11T17:12:00Z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*</w:t>
        </w:r>
      </w:ins>
      <w:ins w:id="32" w:author="Hong Shen" w:date="2022-01-11T16:16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33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, Qing Hao, Hui Tian, </w:t>
        </w:r>
      </w:ins>
      <w:ins w:id="34" w:author="Hong Shen" w:date="2022-01-11T16:17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35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“</w:t>
        </w:r>
      </w:ins>
      <w:ins w:id="36" w:author="Hong Shen" w:date="2022-01-11T16:12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37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Online delay-guaranteed workload scheduling to minimize power cost in cloud data centers using renewable energy</w:t>
        </w:r>
      </w:ins>
      <w:ins w:id="38" w:author="Hong Shen" w:date="2022-01-11T16:17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39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”</w:t>
        </w:r>
      </w:ins>
      <w:ins w:id="40" w:author="Hong Shen" w:date="2022-01-11T16:13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41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, </w:t>
        </w:r>
      </w:ins>
      <w:ins w:id="42" w:author="Hong Shen" w:date="2022-01-11T16:14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43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 xml:space="preserve">Journal of Parallel and Distributed Systems, </w:t>
        </w:r>
      </w:ins>
      <w:ins w:id="44" w:author="Hong Shen" w:date="2022-01-11T16:13:00Z">
        <w:r w:rsidRPr="00EF5D71">
          <w:rPr>
            <w:rFonts w:ascii="Times New Roman" w:eastAsia="Times New Roman" w:hAnsi="Times New Roman" w:cs="Times New Roman"/>
            <w:color w:val="0000FF"/>
            <w:u w:val="single"/>
            <w:rPrChange w:id="45" w:author="Hong Shen" w:date="2022-01-11T16:18:00Z">
              <w:rPr>
                <w:rFonts w:ascii="PingFang SC" w:eastAsia="PingFang SC" w:hAnsi="PingFang SC"/>
                <w:szCs w:val="21"/>
                <w:shd w:val="clear" w:color="auto" w:fill="FFFFFF"/>
              </w:rPr>
            </w:rPrChange>
          </w:rPr>
          <w:t>Oct. 2021, DOI: 10.1016/j.jpdc.2021.09.002</w:t>
        </w:r>
      </w:ins>
    </w:p>
    <w:p w14:paraId="2767D6A2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90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Zhansheng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Chen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1EE4F1E5" wp14:editId="5020A2AD">
            <wp:extent cx="151130" cy="1511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9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Improve the quality of charging services for rechargeable wireless sensor networks by deploying a mobile vehicle with multiple removable chargers. </w:t>
      </w:r>
      <w:hyperlink r:id="rId92" w:anchor="ChenTS22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Wirel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Networks 28(7)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2805-2819 (2022)</w:t>
      </w:r>
    </w:p>
    <w:p w14:paraId="55A1C54A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93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Yuanquan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Shi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0F0DA170" wp14:editId="18F71052">
            <wp:extent cx="151130" cy="151130"/>
            <wp:effectExtent l="0" t="0" r="127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Unsupervised anomaly detection for network traffic using artificial immune network. </w:t>
      </w:r>
      <w:hyperlink r:id="rId94" w:anchor="ShiS2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Neural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Appl. 34(15)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13007-13027 (2022)</w:t>
      </w:r>
    </w:p>
    <w:p w14:paraId="3A1A89D1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Huaiwen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He, Hong Shen</w:t>
      </w:r>
      <w:ins w:id="46" w:author="Hong Shen" w:date="2022-01-11T17:12:00Z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*</w:t>
        </w:r>
      </w:ins>
      <w:r w:rsidRPr="00EF5D71">
        <w:rPr>
          <w:rFonts w:ascii="Times New Roman" w:eastAsia="Times New Roman" w:hAnsi="Times New Roman" w:cs="Times New Roman"/>
          <w:color w:val="0000FF"/>
          <w:u w:val="single"/>
        </w:rPr>
        <w:t>, "Minimizing the Operation Cost of Distributed Green Data Centers with Energy Storage Under Carbon Capping", Journal of Computer and System Sciences (JCSS), 118:21-52 (2021) </w:t>
      </w:r>
      <w:commentRangeStart w:id="47"/>
      <w:commentRangeEnd w:id="47"/>
      <w:r w:rsidRPr="00EF5D71">
        <w:rPr>
          <w:rFonts w:ascii="Times New Roman" w:eastAsia="Times New Roman" w:hAnsi="Times New Roman" w:cs="Times New Roman"/>
          <w:color w:val="0000FF"/>
          <w:u w:val="single"/>
        </w:rPr>
        <w:commentReference w:id="47"/>
      </w:r>
    </w:p>
    <w:p w14:paraId="2725D9EA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98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Zhigang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Lu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5939C9F7" wp14:editId="19060111">
            <wp:extent cx="151130" cy="151130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 Hong Shen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1663B814" wp14:editId="0A999503">
            <wp:extent cx="151130" cy="1511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Differentially Private k-Means Clustering With Convergence Guarantee. </w:t>
      </w:r>
      <w:hyperlink r:id="rId99" w:anchor="LuS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IEEE Trans. Dependable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Secur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18(4)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1541-1552 (2021)</w:t>
      </w:r>
    </w:p>
    <w:p w14:paraId="7225A851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00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Huaiwen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He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Minimizing the operation cost of distributed green data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centerswith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energy storage under carbon capping. </w:t>
      </w:r>
      <w:hyperlink r:id="rId101" w:anchor="HeS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J.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Syst. Sci. 118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28-52 (2021)</w:t>
      </w:r>
    </w:p>
    <w:p w14:paraId="29B7221D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02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Songyuan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Li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103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</w:t>
      </w:r>
      <w:hyperlink r:id="rId104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Yingpeng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Sang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Privacy-Preserving Trajectory Data Publishing by Dynamic Anonymization with Bounded Distortion. </w:t>
      </w:r>
      <w:hyperlink r:id="rId105" w:anchor="LiTSS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ISPRS Int. J. Geo Inf. 10(2)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78 (2021)</w:t>
      </w:r>
    </w:p>
    <w:p w14:paraId="71A48195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06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Dieyan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Liang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</w:t>
      </w:r>
      <w:hyperlink r:id="rId107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Lin Chen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Maximum Target Coverage Problem in Mobile Wireless Sensor Networks. </w:t>
      </w:r>
      <w:hyperlink r:id="rId108" w:anchor="LiangSC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Sensors 21(1)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184 (2021)</w:t>
      </w:r>
    </w:p>
    <w:p w14:paraId="4F0C232B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09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Dieyan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Liang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Efficient Algorithms for Max-Weighted Point Sweep Coverage on Lines. </w:t>
      </w:r>
      <w:hyperlink r:id="rId110" w:anchor="LiangS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Sensors 21(4)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1457 (2021)</w:t>
      </w:r>
    </w:p>
    <w:p w14:paraId="1FAE1425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11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Benbo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Zha</w:t>
        </w:r>
        <w:proofErr w:type="spellEnd"/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40F63AFA" wp14:editId="41416D13">
            <wp:extent cx="151130" cy="15113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Improved probabilistic I/O scheduling for limited-size Burst-Buffers deployed HPC. </w:t>
      </w:r>
      <w:hyperlink r:id="rId112" w:anchor="ZhaS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Parallel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101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102708 (2021)</w:t>
      </w:r>
    </w:p>
    <w:p w14:paraId="74479C04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  <w:rPrChange w:id="48" w:author="Hong Shen" w:date="2022-01-11T16:18:00Z">
            <w:rPr>
              <w:color w:val="000000"/>
            </w:rPr>
          </w:rPrChange>
        </w:rPr>
      </w:pPr>
      <w:hyperlink r:id="rId113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Huimin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Huang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06024D18" wp14:editId="2154475F">
            <wp:extent cx="151130" cy="151130"/>
            <wp:effectExtent l="0" t="0" r="127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114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Zaiqiao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Meng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3942BD16" wp14:editId="505CC9F6">
            <wp:extent cx="151130" cy="1511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Competitive and complementary influence maximization in social network: A follower's perspective. </w:t>
      </w:r>
      <w:hyperlink r:id="rId115" w:anchor="HuangMS21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Knowl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Based Syst. 213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106600 (2021)</w:t>
      </w:r>
    </w:p>
    <w:p w14:paraId="7A3937B7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lastRenderedPageBreak/>
        <w:t>Neetesh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Saxen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Nikos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Komninos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Kim-Kwang Raymond Choo, and Narendra S. Chaudhari, “BVPSMS: A Batch Verification Protocol for End-to-End Secure SMS for Mobile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Users”,</w:t>
      </w:r>
      <w:hyperlink r:id="rId116" w:tgtFrame="_blank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IEEE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Transactions on Dependable and Secure Computing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17" w:anchor="SaxenaSKCC2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17(3)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550-565 (2020).</w:t>
      </w:r>
    </w:p>
    <w:p w14:paraId="001B67D6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Huimin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Huang,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Community-based influence maximization in attributed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networks,.</w:t>
      </w:r>
      <w:hyperlink r:id="rId118" w:anchor="HuangSM2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Appl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Intell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 50(2)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354-364 (2020).</w:t>
      </w:r>
    </w:p>
    <w:p w14:paraId="366B3610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"https://dblp.org/pid/160/2310.html"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Songyuan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12BCBB76" wp14:editId="6D705037">
            <wp:extent cx="152400" cy="1524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19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Hong Shen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"https://dblp.org/pid/34/6767.html"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Yingpeng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Sang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Hui Tian: An efficient method for privacy-preserving trajectory data publishing based on data partitioning. </w:t>
      </w:r>
      <w:hyperlink r:id="rId120" w:anchor="LiSST2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J.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Supercomput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 76(7)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5276-5300 (2020).</w:t>
      </w:r>
    </w:p>
    <w:p w14:paraId="4A05DBEE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>Hui Tian,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"https://dblp.org/pid/253/9120.html"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Wenwen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Sheng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21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Hong Shen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22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Can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08C25096" wp14:editId="219A2EAF">
            <wp:extent cx="152400" cy="1524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: Truth finding by reliability estimation on inconsistent entities for heterogeneous data sets. </w:t>
      </w:r>
      <w:hyperlink r:id="rId123" w:anchor="TianSSW20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Knowl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 Based Syst. 187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 (2020).</w:t>
      </w:r>
    </w:p>
    <w:p w14:paraId="5DD312B3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Wenting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Wei,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Kun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Wang,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Kexin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Wang,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Huaxi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Gua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“Multi-resource balance optimization for virtual machine placement in cloud data centers”, </w:t>
      </w:r>
      <w:r w:rsidRPr="00EF5D71">
        <w:rPr>
          <w:rFonts w:ascii="Calibri" w:eastAsia="Times New Roman" w:hAnsi="Calibri" w:cs="Calibri"/>
          <w:color w:val="0000FF"/>
          <w:u w:val="single"/>
        </w:rPr>
        <w:t>﻿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Computers and Electrical Engineering 88:106866 (2020).</w:t>
      </w:r>
    </w:p>
    <w:p w14:paraId="058143AF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24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Zexi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Deng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INCLUDEPICTURE "https://dblp.org/img/orcid-mark.12x12.png" \* MERGEFORMATINET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drawing>
          <wp:inline distT="0" distB="0" distL="0" distR="0" wp14:anchorId="32FDBF26" wp14:editId="4B9AEAE6">
            <wp:extent cx="152400" cy="1524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"https://dblp.org/pid/225/9896.html"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Zihan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Yan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"https://dblp.org/pid/03/8493.html"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Huimin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Huang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Hong Shen: Energy-Aware Task Scheduling on Heterogeneous Computing Systems With Time Constraint. </w:t>
      </w:r>
      <w:hyperlink r:id="rId125" w:anchor="DengYHS2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IEEE Access 8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23936-23950 (2020).</w:t>
      </w:r>
    </w:p>
    <w:p w14:paraId="4B0E3E35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26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Yuanquan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Shi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,Hong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Shen: Anomaly Detection for Network Flow Using Immune Network and Density Peak. </w:t>
      </w:r>
      <w:hyperlink r:id="rId127" w:anchor="ShiS20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Int. J.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Netw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. </w:t>
        </w:r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Secur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. 22(2)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337-346 (2020).</w:t>
      </w:r>
    </w:p>
    <w:p w14:paraId="7C75427B" w14:textId="09852B49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Shuangjuan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Qiong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Huang,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Longkun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Guo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Optimizing the Sensor Movement for Barrier Coverage in a Sink-Based Deployed Mobile Sensor Network, IEEE Access, vol. 7, pp. 156301–156314, doi:10.1109/ACCESS.2019.2949025 </w:t>
      </w:r>
      <w:r>
        <w:rPr>
          <w:rFonts w:ascii="Times New Roman" w:eastAsia="Times New Roman" w:hAnsi="Times New Roman" w:cs="Times New Roman"/>
          <w:color w:val="0000FF"/>
          <w:u w:val="single"/>
        </w:rPr>
        <w:t>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2019</w:t>
      </w:r>
      <w:r>
        <w:rPr>
          <w:rFonts w:ascii="Times New Roman" w:eastAsia="Times New Roman" w:hAnsi="Times New Roman" w:cs="Times New Roman"/>
          <w:color w:val="0000FF"/>
          <w:u w:val="single"/>
        </w:rPr>
        <w:t>).</w:t>
      </w:r>
    </w:p>
    <w:p w14:paraId="3984509C" w14:textId="5AFCF511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Huimin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Huang,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Huajian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Chang,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Huaiwen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He</w:t>
      </w:r>
      <w:r>
        <w:rPr>
          <w:rFonts w:ascii="Times New Roman" w:eastAsia="Times New Roman" w:hAnsi="Times New Roman" w:cs="Times New Roman"/>
          <w:color w:val="0000FF"/>
          <w:u w:val="single"/>
        </w:rPr>
        <w:t>: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Community-based influence maximization for viral marketing, Appl.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Intell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., vol. 49, no. 6, pp. 2137–2150, doi:10.1007/s10489-018-1387-8 </w:t>
      </w:r>
      <w:r>
        <w:rPr>
          <w:rFonts w:ascii="Times New Roman" w:eastAsia="Times New Roman" w:hAnsi="Times New Roman" w:cs="Times New Roman"/>
          <w:color w:val="0000FF"/>
          <w:u w:val="single"/>
        </w:rPr>
        <w:t>(2019).</w:t>
      </w:r>
    </w:p>
    <w:p w14:paraId="2415481D" w14:textId="003CAEF8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>Ba-Dung Le, Hong Shen, Hung X. Nguyen, Nickolas J. G. Falkner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Improved network community detection using meta-heuristic based label propagation, Appl.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Intell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., vol. 49, no. 4, pp. 1451–1466, doi:10.1007/s10489-018-1321-0 </w:t>
      </w:r>
      <w:r>
        <w:rPr>
          <w:rFonts w:ascii="Times New Roman" w:eastAsia="Times New Roman" w:hAnsi="Times New Roman" w:cs="Times New Roman"/>
          <w:color w:val="0000FF"/>
          <w:u w:val="single"/>
        </w:rPr>
        <w:t>(2019).</w:t>
      </w:r>
    </w:p>
    <w:p w14:paraId="5F7C5966" w14:textId="153C4A4A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>Teng Xiao, Hong Shen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Neural variational matrix factorization for collaborative filtering in recommendation systems, Appl.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Intell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., vol. 49, no. 10, pp. 3558–3569, doi:10.1007/s10489-019-01469-6 </w:t>
      </w:r>
      <w:r>
        <w:rPr>
          <w:rFonts w:ascii="Times New Roman" w:eastAsia="Times New Roman" w:hAnsi="Times New Roman" w:cs="Times New Roman"/>
          <w:color w:val="0000FF"/>
          <w:u w:val="single"/>
        </w:rPr>
        <w:t>(2019).</w:t>
      </w:r>
    </w:p>
    <w:p w14:paraId="407E883A" w14:textId="39CDB7CD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Shuangjuan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Li, Hong Shen, Minimizing maximum movement of sensors for line barrier coverage in the plane, Computer Networks, vol. </w:t>
      </w:r>
      <w:proofErr w:type="gram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163,  doi</w:t>
      </w:r>
      <w:proofErr w:type="gram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:10.1016/j.comnet.2019.06.019 </w:t>
      </w:r>
      <w:r>
        <w:rPr>
          <w:rFonts w:ascii="Times New Roman" w:eastAsia="Times New Roman" w:hAnsi="Times New Roman" w:cs="Times New Roman"/>
          <w:color w:val="0000FF"/>
          <w:u w:val="single"/>
        </w:rPr>
        <w:t>(2019).</w:t>
      </w:r>
    </w:p>
    <w:p w14:paraId="513D01AB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Huaiwen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He,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Dieyan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Liang, Cost-minimizing online algorithm for internet green data centers on multi-source energy, Concurrency and Computation: Practice and Experience, vol. 31, no. 21, 2019, doi:10.1002/cpe.5044 </w:t>
      </w:r>
    </w:p>
    <w:p w14:paraId="2C75ECD7" w14:textId="18F50FB6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Huimin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Huang,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Item diversified recommendation based on influence diffusion, Information Processing and Management, vol. 56, no. 3,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pp. 939–954, </w:t>
      </w:r>
      <w:proofErr w:type="gram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doi:10.1016/j.ipm</w:t>
      </w:r>
      <w:proofErr w:type="gramEnd"/>
      <w:r w:rsidRPr="00EF5D71">
        <w:rPr>
          <w:rFonts w:ascii="Times New Roman" w:eastAsia="Times New Roman" w:hAnsi="Times New Roman" w:cs="Times New Roman"/>
          <w:color w:val="0000FF"/>
          <w:u w:val="single"/>
        </w:rPr>
        <w:t>.2019.01.006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(2019).</w:t>
      </w:r>
    </w:p>
    <w:p w14:paraId="430BC747" w14:textId="197D78A3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Hong Shen, Fast top-k similarity search in large dynamic attributed networks, Information Processing and Management, vol. 56, no. 6, </w:t>
      </w:r>
      <w:proofErr w:type="gram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doi:10.1016/j.ipm</w:t>
      </w:r>
      <w:proofErr w:type="gramEnd"/>
      <w:r w:rsidRPr="00EF5D71">
        <w:rPr>
          <w:rFonts w:ascii="Times New Roman" w:eastAsia="Times New Roman" w:hAnsi="Times New Roman" w:cs="Times New Roman"/>
          <w:color w:val="0000FF"/>
          <w:u w:val="single"/>
        </w:rPr>
        <w:t>.2019.102074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(2019).</w:t>
      </w:r>
    </w:p>
    <w:p w14:paraId="35E8BA19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Hong Shen,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Huimin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Huanga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Wei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Liua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Jing Wang, Arun Kumar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Sangaiah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“Search Result Diversification on Attributed Networks via Nonnegative Matrix Factorization”, Information Processing and Management, </w:t>
      </w:r>
      <w:hyperlink r:id="rId128" w:anchor="MengSHLWS18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54(6)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1277-1291 (2018).</w:t>
      </w:r>
    </w:p>
    <w:p w14:paraId="3C38199D" w14:textId="0DD5F46C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Huaiwen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He, Hong Shen and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Dieyan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Liang, Cost-Minimizing Online Algorithm for Internet Green Data Centers on Multi-source Energy, Concurrency and Computation: Practice and Experience, Vol. 31, No. 21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2018</w:t>
      </w:r>
      <w:r>
        <w:rPr>
          <w:rFonts w:ascii="Times New Roman" w:eastAsia="Times New Roman" w:hAnsi="Times New Roman" w:cs="Times New Roman"/>
          <w:color w:val="0000FF"/>
          <w:u w:val="single"/>
        </w:rPr>
        <w:t>)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.</w:t>
      </w:r>
    </w:p>
    <w:p w14:paraId="4F3B6F48" w14:textId="4754B5B5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Meng, Hong Shen, Scalable Aspects Learning for Intent-Aware Diversified Search on Social Networks, IEEE Access, Vol. 6, Issue. 1, pp. 37124-37137, </w:t>
      </w:r>
      <w:hyperlink r:id="rId129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https://ieeexplore.ieee.org/document/8398207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(2018)</w:t>
      </w:r>
    </w:p>
    <w:p w14:paraId="3628EF6E" w14:textId="7F5498C8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Zaiqiao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Meng , Hong Shen, Dissimilarity-constrained node attribute coverage diversification for novelty-enhanced top-k search in large attributed networks,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"https://www.sciencedirect.com/science/journal/09507051" \t "_blank"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Knowledge-Based Systems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30" w:tgtFrame="_blank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Volume 150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Pages 85-94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(2018).</w:t>
      </w:r>
    </w:p>
    <w:p w14:paraId="5B76135E" w14:textId="334B03DC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31" w:tgtFrame="_blank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Hui Tia</w:t>
        </w:r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hyperlink r:id="rId132" w:tgtFrame="_blank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Jingtian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Liu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Hong Shen,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Diffusion Wavelet-based Privacy Preserving in social networks, </w:t>
      </w:r>
      <w:hyperlink r:id="rId133" w:anchor="TianLS18" w:tgtFrame="_blank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Computers &amp; Electrical Engineering, Vol.67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pp. 415-424 </w:t>
      </w:r>
      <w:r>
        <w:rPr>
          <w:rFonts w:ascii="Times New Roman" w:eastAsia="Times New Roman" w:hAnsi="Times New Roman" w:cs="Times New Roman"/>
          <w:color w:val="0000FF"/>
          <w:u w:val="single"/>
        </w:rPr>
        <w:t>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2018</w:t>
      </w:r>
      <w:r>
        <w:rPr>
          <w:rFonts w:ascii="Times New Roman" w:eastAsia="Times New Roman" w:hAnsi="Times New Roman" w:cs="Times New Roman"/>
          <w:color w:val="0000FF"/>
          <w:u w:val="single"/>
        </w:rPr>
        <w:t>).</w:t>
      </w:r>
    </w:p>
    <w:p w14:paraId="5BD1F721" w14:textId="2D1382B4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Ruoxuan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Wei, Hui Tian and Hong Shen, </w:t>
      </w:r>
      <w:proofErr w:type="gram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Improving</w:t>
      </w:r>
      <w:proofErr w:type="gram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k-Anonymity Based Privacy Preservation for Collaborative Filtering, Computers &amp; Electrical Engineering, Vol. 67: 509-519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2018</w:t>
      </w:r>
      <w:r>
        <w:rPr>
          <w:rFonts w:ascii="Times New Roman" w:eastAsia="Times New Roman" w:hAnsi="Times New Roman" w:cs="Times New Roman"/>
          <w:color w:val="0000FF"/>
          <w:u w:val="single"/>
        </w:rPr>
        <w:t>)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.</w:t>
      </w:r>
    </w:p>
    <w:p w14:paraId="2102A21A" w14:textId="2D168552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Zhansheng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Chen, Hong Shen, A grid-based reliable multi-hop routing protocol for energy-efficient wireless sensor networks, International Journal of Distributed Sensor Networks, Vol. 14(3) </w:t>
      </w:r>
      <w:r>
        <w:rPr>
          <w:rFonts w:ascii="Times New Roman" w:eastAsia="Times New Roman" w:hAnsi="Times New Roman" w:cs="Times New Roman"/>
          <w:color w:val="0000FF"/>
          <w:u w:val="single"/>
        </w:rPr>
        <w:t>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2018</w:t>
      </w:r>
      <w:r>
        <w:rPr>
          <w:rFonts w:ascii="Times New Roman" w:eastAsia="Times New Roman" w:hAnsi="Times New Roman" w:cs="Times New Roman"/>
          <w:color w:val="0000FF"/>
          <w:u w:val="single"/>
        </w:rPr>
        <w:t>)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.</w:t>
      </w:r>
    </w:p>
    <w:p w14:paraId="7D11959C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Longkun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Guo and Hong Shen: Efficient Approximation Algorithms for the Bounded Flexible 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lastRenderedPageBreak/>
        <w:t xml:space="preserve">Scheduling Problem in Clouds. IEEE Transactions on Parallel and Distributed Systems. 28(12): 3511-3520 (2017). </w:t>
      </w:r>
    </w:p>
    <w:p w14:paraId="26A57D88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Longkun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Guo, Hong Shen, and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Wenxing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Zhu: Efficient Approximation Algorithms for Multi-Antennae Largest Weight Data Retrieval. IEEE Transactions on Mobile Computing. 16(12): 3320-3333 (2017).</w:t>
      </w:r>
    </w:p>
    <w:p w14:paraId="35CD87A0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> </w:t>
      </w:r>
      <w:hyperlink r:id="rId134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Yan Wang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Hong Shen, </w:t>
      </w:r>
      <w:hyperlink r:id="rId135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Jianxi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Fan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Edge-independent spanning trees in augmented cubes.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"http://dblp.uni-trier.de/db/journals/tcs/tcs670.html" \l "WangSF17"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Theor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.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Comput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>. Sci. 670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: 23-32 (2017)</w:t>
      </w:r>
    </w:p>
    <w:p w14:paraId="28D8C7F6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Shangsong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Liang,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Emine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Yilmaz, Hong Shen, Maarten De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Rijke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>, W. Bruce Croft: Search Result Diversification in </w:t>
      </w:r>
      <w:hyperlink r:id="rId13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Short Text Streams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. ACM Transactions on Information Systems (TOIS). 36(1</w:t>
      </w:r>
      <w:proofErr w:type="gram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):8:1</w:t>
      </w:r>
      <w:proofErr w:type="gramEnd"/>
      <w:r w:rsidRPr="00EF5D71">
        <w:rPr>
          <w:rFonts w:ascii="Times New Roman" w:eastAsia="Times New Roman" w:hAnsi="Times New Roman" w:cs="Times New Roman"/>
          <w:color w:val="0000FF"/>
          <w:u w:val="single"/>
        </w:rPr>
        <w:t>-8:35 (2017)</w:t>
      </w:r>
    </w:p>
    <w:p w14:paraId="1F7C031C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>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"http://dblp.uni-trier.de/pers/hd/q/Qiu:Zhangcheng"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Zhangcheng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Qiu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Hong Shen: User clustering in a dynamic social network topic model for short text streams. </w:t>
      </w:r>
      <w:hyperlink r:id="rId137" w:anchor="QiuS17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Inf. Sci.414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 102-116 (2017)</w:t>
      </w:r>
    </w:p>
    <w:p w14:paraId="738FFB5F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38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Ping He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, Hong Shen,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"http://dblp.uni-trier.de/pers/hd/g/Guo:Longkun"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Longkun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Guo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 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"http://dblp.uni-trier.de/pers/hd/l/Li:Yidong"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Yidong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: Efficient data retrieval algorithms for multiple requests in MIMO wireless networks. </w:t>
      </w:r>
      <w:hyperlink r:id="rId139" w:anchor="HeSGL17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Int. J. Communication Systems 30(1)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 (2017)</w:t>
      </w:r>
    </w:p>
    <w:p w14:paraId="75AB602C" w14:textId="4815C08D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Hui Tian,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Jingtian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Liu and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Meimei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Ding, Promising Techniques for Anomaly Detection on Network Traffic, </w:t>
      </w:r>
      <w:hyperlink r:id="rId140" w:anchor="SunTM15" w:tgtFrame="_blank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Computer Science and Information System 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14 (3)</w:t>
      </w:r>
      <w:r w:rsidRPr="00EF5D71">
        <w:rPr>
          <w:rFonts w:ascii="SimSun" w:eastAsia="SimSun" w:hAnsi="SimSun" w:cs="SimSun" w:hint="eastAsia"/>
          <w:color w:val="0000FF"/>
          <w:u w:val="single"/>
        </w:rPr>
        <w:t>：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 597-609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(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2017</w:t>
      </w:r>
      <w:r>
        <w:rPr>
          <w:rFonts w:ascii="Times New Roman" w:eastAsia="Times New Roman" w:hAnsi="Times New Roman" w:cs="Times New Roman"/>
          <w:color w:val="0000FF"/>
          <w:u w:val="single"/>
        </w:rPr>
        <w:t>)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.</w:t>
      </w:r>
    </w:p>
    <w:p w14:paraId="4A957125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Lu Cao and Hong Shen: Imbalanced Data Classification by Combining Hybrid Re-­sampling with Twin Support Vector Machine. Computer Science and Information Systems. 14(3): 579–595 (2017). </w:t>
      </w:r>
    </w:p>
    <w:p w14:paraId="62226757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Yingpeng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Sang, Hong Shen, Hui Tian, </w:t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Zonghua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Zhang: Achieving Probabilistic Anonymity in a Linear and Hybrid Randomization Model, IEEE Transactions on Information Forensics and Security. 11(10): 2187-2202 (2016). </w:t>
      </w:r>
    </w:p>
    <w:p w14:paraId="5CE358B5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Xiaofan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Zhao, Hong Shen: Online algorithms for 2D bin packing with advice. Neurocomputing189C: 25-32 (2016).</w:t>
      </w:r>
    </w:p>
    <w:p w14:paraId="18CF0B5F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41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Wenhao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Shu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Shen: Multi-criteria feature selection on cost-sensitive data with missing values. </w:t>
      </w:r>
      <w:hyperlink r:id="rId142" w:anchor="ShuS1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Pattern Recognition 51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268-280 (2016)</w:t>
      </w:r>
    </w:p>
    <w:p w14:paraId="59F3F967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"http://dblp.uni-trier.de/pers/hd/j/Ji:Ke"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Ke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Ji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>, Hong Shen:</w:t>
      </w:r>
      <w:r w:rsidRPr="00EF5D71">
        <w:rPr>
          <w:rFonts w:ascii="Times New Roman" w:eastAsia="Times New Roman" w:hAnsi="Times New Roman" w:cs="Times New Roman" w:hint="eastAsia"/>
          <w:color w:val="0000FF"/>
          <w:u w:val="single"/>
        </w:rPr>
        <w:t> 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Jointly modeling content, social network and ratings for explainable and cold-start recommendation. </w:t>
      </w:r>
      <w:hyperlink r:id="rId143" w:anchor="JiS1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Neurocomputing 218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1-12 (2016)</w:t>
      </w:r>
    </w:p>
    <w:p w14:paraId="7FB3BF9A" w14:textId="77777777" w:rsidR="00EF5D71" w:rsidRP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"http://dblp.uni-trier.de/pers/hd/l/Li:Yidong" </w:instrTex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proofErr w:type="spellStart"/>
      <w:r w:rsidRPr="00EF5D71">
        <w:rPr>
          <w:rFonts w:ascii="Times New Roman" w:eastAsia="Times New Roman" w:hAnsi="Times New Roman" w:cs="Times New Roman"/>
          <w:color w:val="0000FF"/>
          <w:u w:val="single"/>
        </w:rPr>
        <w:t>Yidong</w:t>
      </w:r>
      <w:proofErr w:type="spellEnd"/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 Li</w:t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</w:t>
      </w:r>
      <w:hyperlink r:id="rId144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Congyan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Lang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</w:t>
      </w:r>
      <w:hyperlink r:id="rId145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Hairong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Dong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Practical anonymity models on protecting private weighted graphs. </w:t>
      </w:r>
      <w:hyperlink r:id="rId146" w:anchor="LiSLD1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Neurocomputing 218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359-370 (2016)</w:t>
      </w:r>
    </w:p>
    <w:p w14:paraId="2DCA7952" w14:textId="423264DD" w:rsidR="00EF5D71" w:rsidRDefault="00EF5D71" w:rsidP="00EF5D71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color w:val="0000FF"/>
          <w:u w:val="single"/>
        </w:rPr>
      </w:pPr>
      <w:hyperlink r:id="rId147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Ping He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, Hong Shen, </w:t>
      </w:r>
      <w:hyperlink r:id="rId148" w:history="1">
        <w:proofErr w:type="spellStart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Yidong</w:t>
        </w:r>
        <w:proofErr w:type="spellEnd"/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 xml:space="preserve"> Li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 xml:space="preserve">: Tree-based data retrieval algorithm for multi-item request with deadline in wireless networks. </w:t>
      </w:r>
      <w:hyperlink r:id="rId149" w:anchor="HeSL16" w:history="1">
        <w:r w:rsidRPr="00EF5D71">
          <w:rPr>
            <w:rFonts w:ascii="Times New Roman" w:eastAsia="Times New Roman" w:hAnsi="Times New Roman" w:cs="Times New Roman"/>
            <w:color w:val="0000FF"/>
            <w:u w:val="single"/>
          </w:rPr>
          <w:t>Peer-to-Peer Networking and Applications 9(1)</w:t>
        </w:r>
      </w:hyperlink>
      <w:r w:rsidRPr="00EF5D71">
        <w:rPr>
          <w:rFonts w:ascii="Times New Roman" w:eastAsia="Times New Roman" w:hAnsi="Times New Roman" w:cs="Times New Roman"/>
          <w:color w:val="0000FF"/>
          <w:u w:val="single"/>
        </w:rPr>
        <w:t>: 92-107 (2016)</w:t>
      </w:r>
    </w:p>
    <w:p w14:paraId="22543C64" w14:textId="77777777" w:rsidR="00EF5D71" w:rsidRPr="00EF5D71" w:rsidRDefault="00EF5D71" w:rsidP="00EF5D71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FA41FB3" w14:textId="157230E5" w:rsidR="00EF5D71" w:rsidRDefault="00EF5D71"/>
    <w:p w14:paraId="58CA8CA5" w14:textId="2054F5A8" w:rsidR="00EF5D71" w:rsidRPr="00EF5D71" w:rsidRDefault="00EF5D71" w:rsidP="00EF5D71">
      <w:pPr>
        <w:pStyle w:val="ListParagraph"/>
        <w:numPr>
          <w:ilvl w:val="0"/>
          <w:numId w:val="40"/>
        </w:numPr>
        <w:ind w:firstLineChars="0"/>
        <w:rPr>
          <w:b/>
          <w:bCs/>
          <w:sz w:val="24"/>
          <w:szCs w:val="24"/>
        </w:rPr>
      </w:pPr>
      <w:r w:rsidRPr="00EF5D71">
        <w:rPr>
          <w:b/>
          <w:bCs/>
          <w:sz w:val="24"/>
          <w:szCs w:val="24"/>
        </w:rPr>
        <w:t>Currently Government Funded Research Projects:</w:t>
      </w:r>
    </w:p>
    <w:p w14:paraId="099C5BE7" w14:textId="65B2492B" w:rsidR="00EF5D71" w:rsidRPr="003B6635" w:rsidRDefault="00EF5D71" w:rsidP="00EF5D71">
      <w:pPr>
        <w:widowControl/>
        <w:numPr>
          <w:ilvl w:val="0"/>
          <w:numId w:val="7"/>
        </w:numPr>
        <w:spacing w:afterLines="50" w:after="120" w:line="260" w:lineRule="exact"/>
        <w:ind w:leftChars="-67" w:left="301" w:rightChars="-165" w:right="-346" w:hanging="442"/>
        <w:rPr>
          <w:sz w:val="22"/>
          <w:szCs w:val="16"/>
        </w:rPr>
      </w:pPr>
      <w:r w:rsidRPr="003B6635">
        <w:rPr>
          <w:sz w:val="22"/>
          <w:szCs w:val="16"/>
        </w:rPr>
        <w:t>Project Leader: Queensland State Department of Environment and Science</w:t>
      </w:r>
      <w:r>
        <w:rPr>
          <w:rFonts w:hint="eastAsia"/>
          <w:sz w:val="22"/>
          <w:szCs w:val="16"/>
        </w:rPr>
        <w:t>，</w:t>
      </w:r>
      <w:r w:rsidRPr="003B6635">
        <w:rPr>
          <w:sz w:val="22"/>
          <w:szCs w:val="16"/>
        </w:rPr>
        <w:t xml:space="preserve"> “AI-Quantum Nexus: Revolutionizing Group Communication for Large Sport Event”, </w:t>
      </w:r>
      <w:r>
        <w:rPr>
          <w:sz w:val="22"/>
          <w:szCs w:val="16"/>
        </w:rPr>
        <w:t>~$1 million</w:t>
      </w:r>
      <w:r w:rsidRPr="003B6635">
        <w:rPr>
          <w:sz w:val="22"/>
          <w:szCs w:val="16"/>
        </w:rPr>
        <w:t>, 2025-2027.</w:t>
      </w:r>
    </w:p>
    <w:p w14:paraId="4E7E7141" w14:textId="03ADEC1D" w:rsidR="00EF5D71" w:rsidRPr="003B6635" w:rsidRDefault="00EF5D71" w:rsidP="00EF5D71">
      <w:pPr>
        <w:widowControl/>
        <w:numPr>
          <w:ilvl w:val="0"/>
          <w:numId w:val="7"/>
        </w:numPr>
        <w:spacing w:afterLines="50" w:after="120" w:line="260" w:lineRule="exact"/>
        <w:ind w:leftChars="-67" w:left="301" w:rightChars="-165" w:right="-346" w:hanging="442"/>
        <w:rPr>
          <w:rFonts w:hint="eastAsia"/>
          <w:sz w:val="22"/>
          <w:szCs w:val="16"/>
        </w:rPr>
      </w:pPr>
      <w:r w:rsidRPr="003B6635">
        <w:rPr>
          <w:sz w:val="22"/>
          <w:szCs w:val="16"/>
        </w:rPr>
        <w:t xml:space="preserve">Project Leader: </w:t>
      </w:r>
      <w:r w:rsidRPr="00BA0AA3">
        <w:rPr>
          <w:sz w:val="22"/>
          <w:szCs w:val="16"/>
        </w:rPr>
        <w:t>Science and Technology Development Fund of Macao (FDCT)</w:t>
      </w:r>
      <w:r>
        <w:rPr>
          <w:rFonts w:hint="eastAsia"/>
          <w:sz w:val="22"/>
          <w:szCs w:val="16"/>
        </w:rPr>
        <w:t>，</w:t>
      </w:r>
      <w:r w:rsidRPr="003B6635">
        <w:rPr>
          <w:sz w:val="22"/>
          <w:szCs w:val="16"/>
        </w:rPr>
        <w:t xml:space="preserve"> “Multimodal fusion optimization model and method for adaptive scheduling of massive microservices in cloud computing</w:t>
      </w:r>
      <w:r w:rsidRPr="003B6635">
        <w:rPr>
          <w:rFonts w:hint="eastAsia"/>
          <w:sz w:val="22"/>
          <w:szCs w:val="16"/>
        </w:rPr>
        <w:t>，</w:t>
      </w:r>
      <w:r w:rsidRPr="003B6635">
        <w:rPr>
          <w:rFonts w:hint="eastAsia"/>
          <w:sz w:val="22"/>
          <w:szCs w:val="16"/>
        </w:rPr>
        <w:t xml:space="preserve"> </w:t>
      </w:r>
      <w:r>
        <w:rPr>
          <w:sz w:val="22"/>
          <w:szCs w:val="16"/>
        </w:rPr>
        <w:t>~</w:t>
      </w:r>
      <w:r w:rsidRPr="003B6635">
        <w:rPr>
          <w:sz w:val="22"/>
          <w:szCs w:val="16"/>
        </w:rPr>
        <w:t>2 million Chinese yuan, 2024-2026.</w:t>
      </w:r>
    </w:p>
    <w:p w14:paraId="63CB9743" w14:textId="4247C0D1" w:rsidR="00EF5D71" w:rsidRPr="003B6635" w:rsidRDefault="00EF5D71" w:rsidP="00EF5D71">
      <w:pPr>
        <w:widowControl/>
        <w:numPr>
          <w:ilvl w:val="0"/>
          <w:numId w:val="7"/>
        </w:numPr>
        <w:spacing w:afterLines="50" w:after="120" w:line="260" w:lineRule="exact"/>
        <w:ind w:leftChars="-67" w:left="301" w:rightChars="-165" w:right="-346" w:hanging="442"/>
        <w:rPr>
          <w:rFonts w:hint="eastAsia"/>
          <w:sz w:val="22"/>
          <w:szCs w:val="16"/>
        </w:rPr>
      </w:pPr>
      <w:r w:rsidRPr="003B6635">
        <w:rPr>
          <w:sz w:val="22"/>
          <w:szCs w:val="16"/>
        </w:rPr>
        <w:t xml:space="preserve">Project Leader: </w:t>
      </w:r>
      <w:r w:rsidRPr="00BA0AA3">
        <w:rPr>
          <w:sz w:val="22"/>
          <w:szCs w:val="16"/>
        </w:rPr>
        <w:t>Science and Technology Development Fund of Macao (FDCT)</w:t>
      </w:r>
      <w:r>
        <w:rPr>
          <w:rFonts w:hint="eastAsia"/>
          <w:sz w:val="22"/>
          <w:szCs w:val="16"/>
        </w:rPr>
        <w:t>，</w:t>
      </w:r>
      <w:r w:rsidRPr="003B6635">
        <w:rPr>
          <w:sz w:val="22"/>
          <w:szCs w:val="16"/>
        </w:rPr>
        <w:t xml:space="preserve"> “</w:t>
      </w:r>
      <w:r w:rsidRPr="00BA0AA3">
        <w:rPr>
          <w:sz w:val="22"/>
          <w:szCs w:val="16"/>
        </w:rPr>
        <w:t>Public safety incident discovery and tracing in low-resource</w:t>
      </w:r>
      <w:r w:rsidRPr="003B6635">
        <w:rPr>
          <w:sz w:val="22"/>
          <w:szCs w:val="16"/>
        </w:rPr>
        <w:t>d</w:t>
      </w:r>
      <w:r w:rsidRPr="00BA0AA3">
        <w:rPr>
          <w:rFonts w:hint="eastAsia"/>
          <w:sz w:val="22"/>
          <w:szCs w:val="16"/>
        </w:rPr>
        <w:t xml:space="preserve"> </w:t>
      </w:r>
      <w:r w:rsidRPr="00BA0AA3">
        <w:rPr>
          <w:sz w:val="22"/>
          <w:szCs w:val="16"/>
        </w:rPr>
        <w:t>IoT environments</w:t>
      </w:r>
      <w:r w:rsidRPr="003B6635">
        <w:rPr>
          <w:sz w:val="22"/>
          <w:szCs w:val="16"/>
        </w:rPr>
        <w:t xml:space="preserve">, </w:t>
      </w:r>
      <w:r>
        <w:rPr>
          <w:sz w:val="22"/>
          <w:szCs w:val="16"/>
        </w:rPr>
        <w:t>~</w:t>
      </w:r>
      <w:r w:rsidRPr="003B6635">
        <w:rPr>
          <w:sz w:val="22"/>
          <w:szCs w:val="16"/>
        </w:rPr>
        <w:t>2 million Chinese yuan, 2024-2026.</w:t>
      </w:r>
    </w:p>
    <w:p w14:paraId="3F85C326" w14:textId="77777777" w:rsidR="00EF5D71" w:rsidRDefault="00EF5D71"/>
    <w:sectPr w:rsidR="00EF5D71" w:rsidSect="00F306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" w:author="Administrator" w:date="2021-11-12T22:52:00Z" w:initials="A">
    <w:p w14:paraId="11324815" w14:textId="77777777" w:rsidR="00EF5D71" w:rsidRDefault="00EF5D71" w:rsidP="00EF5D7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3248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324815" w16cid:durableId="25DB7A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B64"/>
    <w:multiLevelType w:val="multilevel"/>
    <w:tmpl w:val="06D30B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01A43"/>
    <w:multiLevelType w:val="multilevel"/>
    <w:tmpl w:val="520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A3012"/>
    <w:multiLevelType w:val="hybridMultilevel"/>
    <w:tmpl w:val="CA628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238"/>
        </w:tabs>
        <w:ind w:left="2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58"/>
        </w:tabs>
        <w:ind w:left="6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78"/>
        </w:tabs>
        <w:ind w:left="10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98"/>
        </w:tabs>
        <w:ind w:left="14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38"/>
        </w:tabs>
        <w:ind w:left="23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78"/>
        </w:tabs>
        <w:ind w:left="3178" w:hanging="420"/>
      </w:pPr>
      <w:rPr>
        <w:rFonts w:ascii="Wingdings" w:hAnsi="Wingdings" w:hint="default"/>
      </w:rPr>
    </w:lvl>
  </w:abstractNum>
  <w:abstractNum w:abstractNumId="3" w15:restartNumberingAfterBreak="0">
    <w:nsid w:val="0BA456E2"/>
    <w:multiLevelType w:val="hybridMultilevel"/>
    <w:tmpl w:val="566018C0"/>
    <w:lvl w:ilvl="0" w:tplc="AF42E246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 w15:restartNumberingAfterBreak="0">
    <w:nsid w:val="0FF902AD"/>
    <w:multiLevelType w:val="hybridMultilevel"/>
    <w:tmpl w:val="A352FCEE"/>
    <w:lvl w:ilvl="0" w:tplc="721630D6">
      <w:start w:val="1"/>
      <w:numFmt w:val="bullet"/>
      <w:lvlText w:val="•"/>
      <w:lvlJc w:val="left"/>
      <w:pPr>
        <w:ind w:left="66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7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1" w:hanging="420"/>
      </w:pPr>
      <w:rPr>
        <w:rFonts w:ascii="Wingdings" w:hAnsi="Wingdings" w:hint="default"/>
      </w:rPr>
    </w:lvl>
  </w:abstractNum>
  <w:abstractNum w:abstractNumId="5" w15:restartNumberingAfterBreak="0">
    <w:nsid w:val="103031B3"/>
    <w:multiLevelType w:val="hybridMultilevel"/>
    <w:tmpl w:val="BD260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1" w:hanging="420"/>
      </w:pPr>
      <w:rPr>
        <w:rFonts w:ascii="Wingdings" w:hAnsi="Wingdings" w:hint="default"/>
      </w:rPr>
    </w:lvl>
  </w:abstractNum>
  <w:abstractNum w:abstractNumId="6" w15:restartNumberingAfterBreak="0">
    <w:nsid w:val="113D7495"/>
    <w:multiLevelType w:val="hybridMultilevel"/>
    <w:tmpl w:val="76FAC3CA"/>
    <w:lvl w:ilvl="0" w:tplc="721630D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B0B17"/>
    <w:multiLevelType w:val="multilevel"/>
    <w:tmpl w:val="2D5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4146"/>
    <w:multiLevelType w:val="hybridMultilevel"/>
    <w:tmpl w:val="B16AA484"/>
    <w:lvl w:ilvl="0" w:tplc="3EB6581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 w15:restartNumberingAfterBreak="0">
    <w:nsid w:val="20CB384E"/>
    <w:multiLevelType w:val="hybridMultilevel"/>
    <w:tmpl w:val="763C7C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0CF4CBB"/>
    <w:multiLevelType w:val="hybridMultilevel"/>
    <w:tmpl w:val="ED2C6ABE"/>
    <w:lvl w:ilvl="0" w:tplc="5F886EE2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4DAE6CE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4A2749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82A75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424B6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6F26CC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763A2C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7E201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420C60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0405C"/>
    <w:multiLevelType w:val="multilevel"/>
    <w:tmpl w:val="796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90216"/>
    <w:multiLevelType w:val="hybridMultilevel"/>
    <w:tmpl w:val="7B7824B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247257CB"/>
    <w:multiLevelType w:val="hybridMultilevel"/>
    <w:tmpl w:val="84064FE8"/>
    <w:lvl w:ilvl="0" w:tplc="6AC6A634">
      <w:start w:val="1"/>
      <w:numFmt w:val="upperLetter"/>
      <w:lvlText w:val="%1."/>
      <w:lvlJc w:val="left"/>
      <w:pPr>
        <w:ind w:left="360" w:hanging="360"/>
      </w:pPr>
      <w:rPr>
        <w:rFonts w:cs="Symbo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3D0CB7"/>
    <w:multiLevelType w:val="hybridMultilevel"/>
    <w:tmpl w:val="2264CDF6"/>
    <w:lvl w:ilvl="0" w:tplc="04090017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C4493C"/>
    <w:multiLevelType w:val="hybridMultilevel"/>
    <w:tmpl w:val="78CA7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E7DEC"/>
    <w:multiLevelType w:val="hybridMultilevel"/>
    <w:tmpl w:val="7026EC7C"/>
    <w:lvl w:ilvl="0" w:tplc="5F886EE2">
      <w:numFmt w:val="bullet"/>
      <w:lvlText w:val="-"/>
      <w:lvlJc w:val="left"/>
      <w:pPr>
        <w:tabs>
          <w:tab w:val="num" w:pos="988"/>
        </w:tabs>
        <w:ind w:left="988" w:hanging="420"/>
      </w:pPr>
      <w:rPr>
        <w:rFonts w:ascii="Times New Roman" w:eastAsia="SimSun" w:hAnsi="Times New Roman" w:cs="Times New Roman" w:hint="default"/>
      </w:rPr>
    </w:lvl>
    <w:lvl w:ilvl="1" w:tplc="5F886EE2">
      <w:numFmt w:val="bullet"/>
      <w:lvlText w:val="-"/>
      <w:lvlJc w:val="left"/>
      <w:pPr>
        <w:tabs>
          <w:tab w:val="num" w:pos="1348"/>
        </w:tabs>
        <w:ind w:left="1348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7" w15:restartNumberingAfterBreak="0">
    <w:nsid w:val="389B5B75"/>
    <w:multiLevelType w:val="hybridMultilevel"/>
    <w:tmpl w:val="9B14F810"/>
    <w:lvl w:ilvl="0" w:tplc="04090001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8" w15:restartNumberingAfterBreak="0">
    <w:nsid w:val="39E010F8"/>
    <w:multiLevelType w:val="hybridMultilevel"/>
    <w:tmpl w:val="ECBEFB96"/>
    <w:lvl w:ilvl="0" w:tplc="5F886EE2">
      <w:numFmt w:val="bullet"/>
      <w:lvlText w:val="-"/>
      <w:lvlJc w:val="left"/>
      <w:pPr>
        <w:ind w:left="147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2"/>
        </w:tabs>
        <w:ind w:left="9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2"/>
        </w:tabs>
        <w:ind w:left="13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</w:abstractNum>
  <w:abstractNum w:abstractNumId="19" w15:restartNumberingAfterBreak="0">
    <w:nsid w:val="3F4C081F"/>
    <w:multiLevelType w:val="hybridMultilevel"/>
    <w:tmpl w:val="4A6EAB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4D2E132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0F2378F"/>
    <w:multiLevelType w:val="hybridMultilevel"/>
    <w:tmpl w:val="3DAA0F3E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1" w:hanging="420"/>
      </w:pPr>
      <w:rPr>
        <w:rFonts w:ascii="Wingdings" w:hAnsi="Wingdings" w:hint="default"/>
      </w:rPr>
    </w:lvl>
  </w:abstractNum>
  <w:abstractNum w:abstractNumId="21" w15:restartNumberingAfterBreak="0">
    <w:nsid w:val="44577CDA"/>
    <w:multiLevelType w:val="hybridMultilevel"/>
    <w:tmpl w:val="F25C4C6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100" w:hanging="420"/>
      </w:pPr>
      <w:rPr>
        <w:rFonts w:ascii="Symbol" w:hAnsi="Symbol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896810"/>
    <w:multiLevelType w:val="hybridMultilevel"/>
    <w:tmpl w:val="2264CDF6"/>
    <w:lvl w:ilvl="0" w:tplc="04090017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0B178B"/>
    <w:multiLevelType w:val="hybridMultilevel"/>
    <w:tmpl w:val="C602B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154D7C"/>
    <w:multiLevelType w:val="multilevel"/>
    <w:tmpl w:val="B64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D36FA"/>
    <w:multiLevelType w:val="hybridMultilevel"/>
    <w:tmpl w:val="BECE723C"/>
    <w:lvl w:ilvl="0" w:tplc="E4D2E132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D803727"/>
    <w:multiLevelType w:val="hybridMultilevel"/>
    <w:tmpl w:val="FDE62862"/>
    <w:lvl w:ilvl="0" w:tplc="0409000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</w:abstractNum>
  <w:abstractNum w:abstractNumId="27" w15:restartNumberingAfterBreak="0">
    <w:nsid w:val="5F13303F"/>
    <w:multiLevelType w:val="singleLevel"/>
    <w:tmpl w:val="3D70415E"/>
    <w:lvl w:ilvl="0">
      <w:start w:val="1"/>
      <w:numFmt w:val="decimal"/>
      <w:pStyle w:val="Definition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C2513F"/>
    <w:multiLevelType w:val="hybridMultilevel"/>
    <w:tmpl w:val="9784291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FFE4DBD"/>
    <w:multiLevelType w:val="hybridMultilevel"/>
    <w:tmpl w:val="33580920"/>
    <w:lvl w:ilvl="0" w:tplc="04090001">
      <w:start w:val="1"/>
      <w:numFmt w:val="bullet"/>
      <w:lvlText w:val=""/>
      <w:lvlJc w:val="left"/>
      <w:pPr>
        <w:ind w:left="10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3" w:hanging="420"/>
      </w:pPr>
      <w:rPr>
        <w:rFonts w:ascii="Wingdings" w:hAnsi="Wingdings" w:hint="default"/>
      </w:rPr>
    </w:lvl>
  </w:abstractNum>
  <w:abstractNum w:abstractNumId="30" w15:restartNumberingAfterBreak="0">
    <w:nsid w:val="607004B1"/>
    <w:multiLevelType w:val="hybridMultilevel"/>
    <w:tmpl w:val="7A20BB5E"/>
    <w:lvl w:ilvl="0" w:tplc="5F886EE2">
      <w:numFmt w:val="bullet"/>
      <w:lvlText w:val="-"/>
      <w:lvlJc w:val="left"/>
      <w:pPr>
        <w:tabs>
          <w:tab w:val="num" w:pos="962"/>
        </w:tabs>
        <w:ind w:left="96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54"/>
        </w:tabs>
        <w:ind w:left="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94"/>
        </w:tabs>
        <w:ind w:left="1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14"/>
        </w:tabs>
        <w:ind w:left="1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34"/>
        </w:tabs>
        <w:ind w:left="2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54"/>
        </w:tabs>
        <w:ind w:left="2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74"/>
        </w:tabs>
        <w:ind w:left="2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94"/>
        </w:tabs>
        <w:ind w:left="3394" w:hanging="420"/>
      </w:pPr>
      <w:rPr>
        <w:rFonts w:ascii="Wingdings" w:hAnsi="Wingdings" w:hint="default"/>
      </w:rPr>
    </w:lvl>
  </w:abstractNum>
  <w:abstractNum w:abstractNumId="31" w15:restartNumberingAfterBreak="0">
    <w:nsid w:val="62CB53B3"/>
    <w:multiLevelType w:val="hybridMultilevel"/>
    <w:tmpl w:val="852EAE92"/>
    <w:lvl w:ilvl="0" w:tplc="3EB6581C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2" w15:restartNumberingAfterBreak="0">
    <w:nsid w:val="655A6C39"/>
    <w:multiLevelType w:val="hybridMultilevel"/>
    <w:tmpl w:val="0CBAA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207251"/>
    <w:multiLevelType w:val="hybridMultilevel"/>
    <w:tmpl w:val="A7BC890A"/>
    <w:lvl w:ilvl="0" w:tplc="3EB6581C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4" w15:restartNumberingAfterBreak="0">
    <w:nsid w:val="6CF25F7E"/>
    <w:multiLevelType w:val="hybridMultilevel"/>
    <w:tmpl w:val="8CBA3ED8"/>
    <w:lvl w:ilvl="0" w:tplc="E9AE6358">
      <w:start w:val="1"/>
      <w:numFmt w:val="upperLetter"/>
      <w:lvlText w:val="%1."/>
      <w:lvlJc w:val="left"/>
      <w:pPr>
        <w:ind w:left="6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5" w15:restartNumberingAfterBreak="0">
    <w:nsid w:val="6F7B020D"/>
    <w:multiLevelType w:val="hybridMultilevel"/>
    <w:tmpl w:val="5F00E21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5F34BDB"/>
    <w:multiLevelType w:val="hybridMultilevel"/>
    <w:tmpl w:val="84F05878"/>
    <w:lvl w:ilvl="0" w:tplc="6AAA84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E6C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A274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2A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4B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F26C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3A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E20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0C6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F3E59"/>
    <w:multiLevelType w:val="hybridMultilevel"/>
    <w:tmpl w:val="1D04A294"/>
    <w:lvl w:ilvl="0" w:tplc="04090001">
      <w:start w:val="1"/>
      <w:numFmt w:val="bullet"/>
      <w:lvlText w:val=""/>
      <w:lvlJc w:val="left"/>
      <w:pPr>
        <w:ind w:left="13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3" w:hanging="420"/>
      </w:pPr>
      <w:rPr>
        <w:rFonts w:ascii="Wingdings" w:hAnsi="Wingdings" w:hint="default"/>
      </w:rPr>
    </w:lvl>
  </w:abstractNum>
  <w:abstractNum w:abstractNumId="38" w15:restartNumberingAfterBreak="0">
    <w:nsid w:val="776814E5"/>
    <w:multiLevelType w:val="multilevel"/>
    <w:tmpl w:val="6E1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00CF"/>
    <w:multiLevelType w:val="hybridMultilevel"/>
    <w:tmpl w:val="8C28441E"/>
    <w:lvl w:ilvl="0" w:tplc="0409000F">
      <w:start w:val="1"/>
      <w:numFmt w:val="decimal"/>
      <w:lvlText w:val="%1."/>
      <w:lvlJc w:val="left"/>
      <w:pPr>
        <w:ind w:left="1081" w:hanging="420"/>
      </w:p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35"/>
  </w:num>
  <w:num w:numId="2">
    <w:abstractNumId w:val="21"/>
  </w:num>
  <w:num w:numId="3">
    <w:abstractNumId w:val="27"/>
  </w:num>
  <w:num w:numId="4">
    <w:abstractNumId w:val="19"/>
  </w:num>
  <w:num w:numId="5">
    <w:abstractNumId w:val="9"/>
  </w:num>
  <w:num w:numId="6">
    <w:abstractNumId w:val="16"/>
  </w:num>
  <w:num w:numId="7">
    <w:abstractNumId w:val="18"/>
  </w:num>
  <w:num w:numId="8">
    <w:abstractNumId w:val="30"/>
  </w:num>
  <w:num w:numId="9">
    <w:abstractNumId w:val="25"/>
  </w:num>
  <w:num w:numId="10">
    <w:abstractNumId w:val="34"/>
  </w:num>
  <w:num w:numId="11">
    <w:abstractNumId w:val="3"/>
  </w:num>
  <w:num w:numId="12">
    <w:abstractNumId w:val="8"/>
  </w:num>
  <w:num w:numId="13">
    <w:abstractNumId w:val="33"/>
  </w:num>
  <w:num w:numId="14">
    <w:abstractNumId w:val="31"/>
  </w:num>
  <w:num w:numId="15">
    <w:abstractNumId w:val="28"/>
  </w:num>
  <w:num w:numId="16">
    <w:abstractNumId w:val="17"/>
  </w:num>
  <w:num w:numId="17">
    <w:abstractNumId w:val="6"/>
  </w:num>
  <w:num w:numId="18">
    <w:abstractNumId w:val="0"/>
  </w:num>
  <w:num w:numId="19">
    <w:abstractNumId w:val="37"/>
  </w:num>
  <w:num w:numId="20">
    <w:abstractNumId w:val="29"/>
  </w:num>
  <w:num w:numId="21">
    <w:abstractNumId w:val="12"/>
  </w:num>
  <w:num w:numId="22">
    <w:abstractNumId w:val="4"/>
  </w:num>
  <w:num w:numId="23">
    <w:abstractNumId w:val="39"/>
  </w:num>
  <w:num w:numId="24">
    <w:abstractNumId w:val="13"/>
  </w:num>
  <w:num w:numId="25">
    <w:abstractNumId w:val="26"/>
  </w:num>
  <w:num w:numId="26">
    <w:abstractNumId w:val="15"/>
  </w:num>
  <w:num w:numId="27">
    <w:abstractNumId w:val="36"/>
  </w:num>
  <w:num w:numId="28">
    <w:abstractNumId w:val="14"/>
  </w:num>
  <w:num w:numId="29">
    <w:abstractNumId w:val="5"/>
  </w:num>
  <w:num w:numId="30">
    <w:abstractNumId w:val="20"/>
  </w:num>
  <w:num w:numId="31">
    <w:abstractNumId w:val="22"/>
  </w:num>
  <w:num w:numId="32">
    <w:abstractNumId w:val="32"/>
  </w:num>
  <w:num w:numId="33">
    <w:abstractNumId w:val="23"/>
  </w:num>
  <w:num w:numId="34">
    <w:abstractNumId w:val="11"/>
  </w:num>
  <w:num w:numId="35">
    <w:abstractNumId w:val="38"/>
  </w:num>
  <w:num w:numId="36">
    <w:abstractNumId w:val="7"/>
  </w:num>
  <w:num w:numId="37">
    <w:abstractNumId w:val="1"/>
  </w:num>
  <w:num w:numId="38">
    <w:abstractNumId w:val="24"/>
  </w:num>
  <w:num w:numId="39">
    <w:abstractNumId w:val="10"/>
  </w:num>
  <w:num w:numId="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ng Shen">
    <w15:presenceInfo w15:providerId="AD" w15:userId="S::a1154907@adelaide.edu.au::83a24480-7a17-40d3-bf09-d64f0e0b46a0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71"/>
    <w:rsid w:val="005C16F0"/>
    <w:rsid w:val="006F68B5"/>
    <w:rsid w:val="00EF5D71"/>
    <w:rsid w:val="00F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C0D2"/>
  <w15:chartTrackingRefBased/>
  <w15:docId w15:val="{463DF0FF-A829-AC42-8C66-A25F5746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D7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EF5D71"/>
    <w:pPr>
      <w:keepNext/>
      <w:widowControl/>
      <w:jc w:val="left"/>
      <w:outlineLvl w:val="0"/>
    </w:pPr>
    <w:rPr>
      <w:rFonts w:ascii="SimSun" w:eastAsia="SimSun" w:hAnsi="SimSun" w:cs="SimSun"/>
      <w:b/>
      <w:kern w:val="0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EF5D71"/>
    <w:pPr>
      <w:keepNext/>
      <w:widowControl/>
      <w:jc w:val="left"/>
      <w:outlineLvl w:val="1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5D71"/>
    <w:pPr>
      <w:keepNext/>
      <w:widowControl/>
      <w:spacing w:after="80" w:line="180" w:lineRule="exact"/>
      <w:outlineLvl w:val="2"/>
    </w:pPr>
    <w:rPr>
      <w:rFonts w:ascii="SimSun" w:eastAsia="SimSun" w:hAnsi="SimSun" w:cs="SimSun"/>
      <w:b/>
      <w:bCs/>
      <w:kern w:val="0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F5D7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F5D71"/>
    <w:rPr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rsid w:val="00EF5D71"/>
    <w:rPr>
      <w:rFonts w:ascii="SimSun" w:eastAsia="SimSun" w:hAnsi="SimSun" w:cs="SimSun"/>
      <w:b/>
      <w:sz w:val="22"/>
    </w:rPr>
  </w:style>
  <w:style w:type="character" w:customStyle="1" w:styleId="Heading2Char">
    <w:name w:val="Heading 2 Char"/>
    <w:basedOn w:val="DefaultParagraphFont"/>
    <w:link w:val="Heading2"/>
    <w:rsid w:val="00EF5D71"/>
    <w:rPr>
      <w:rFonts w:ascii="SimSun" w:eastAsia="SimSun" w:hAnsi="SimSun" w:cs="SimSun"/>
      <w:b/>
      <w:bCs/>
    </w:rPr>
  </w:style>
  <w:style w:type="character" w:customStyle="1" w:styleId="Heading3Char">
    <w:name w:val="Heading 3 Char"/>
    <w:basedOn w:val="DefaultParagraphFont"/>
    <w:link w:val="Heading3"/>
    <w:rsid w:val="00EF5D71"/>
    <w:rPr>
      <w:rFonts w:ascii="SimSun" w:eastAsia="SimSun" w:hAnsi="SimSun" w:cs="SimSun"/>
      <w:b/>
      <w:bCs/>
      <w:sz w:val="18"/>
    </w:rPr>
  </w:style>
  <w:style w:type="paragraph" w:styleId="ListParagraph">
    <w:name w:val="List Paragraph"/>
    <w:basedOn w:val="Normal"/>
    <w:uiPriority w:val="34"/>
    <w:qFormat/>
    <w:rsid w:val="00EF5D71"/>
    <w:pPr>
      <w:ind w:firstLineChars="200" w:firstLine="420"/>
    </w:pPr>
  </w:style>
  <w:style w:type="paragraph" w:styleId="Title">
    <w:name w:val="Title"/>
    <w:basedOn w:val="Normal"/>
    <w:link w:val="TitleChar"/>
    <w:qFormat/>
    <w:rsid w:val="00EF5D71"/>
    <w:pPr>
      <w:widowControl/>
      <w:jc w:val="center"/>
    </w:pPr>
    <w:rPr>
      <w:rFonts w:ascii="Times New Roman" w:eastAsia="SimSun" w:hAnsi="Times New Roman" w:cs="Times New Roman"/>
      <w:b/>
      <w:kern w:val="0"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EF5D71"/>
    <w:rPr>
      <w:rFonts w:ascii="Times New Roman" w:eastAsia="SimSun" w:hAnsi="Times New Roman" w:cs="Times New Roman"/>
      <w:b/>
      <w:sz w:val="32"/>
      <w:szCs w:val="20"/>
      <w:lang w:eastAsia="en-US"/>
    </w:rPr>
  </w:style>
  <w:style w:type="paragraph" w:styleId="BodyTextIndent">
    <w:name w:val="Body Text Indent"/>
    <w:basedOn w:val="Normal"/>
    <w:link w:val="BodyTextIndentChar"/>
    <w:unhideWhenUsed/>
    <w:rsid w:val="00EF5D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F5D71"/>
    <w:rPr>
      <w:kern w:val="2"/>
      <w:sz w:val="21"/>
      <w:szCs w:val="22"/>
    </w:rPr>
  </w:style>
  <w:style w:type="paragraph" w:styleId="BodyTextIndent2">
    <w:name w:val="Body Text Indent 2"/>
    <w:basedOn w:val="Normal"/>
    <w:link w:val="BodyTextIndent2Char"/>
    <w:unhideWhenUsed/>
    <w:rsid w:val="00EF5D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F5D71"/>
    <w:rPr>
      <w:kern w:val="2"/>
      <w:sz w:val="21"/>
      <w:szCs w:val="22"/>
    </w:rPr>
  </w:style>
  <w:style w:type="paragraph" w:styleId="BodyText2">
    <w:name w:val="Body Text 2"/>
    <w:basedOn w:val="Normal"/>
    <w:link w:val="BodyText2Char"/>
    <w:rsid w:val="00EF5D71"/>
    <w:pPr>
      <w:widowControl/>
    </w:pPr>
    <w:rPr>
      <w:rFonts w:ascii="SimSun" w:eastAsia="SimSun" w:hAnsi="SimSun" w:cs="SimSun"/>
      <w:kern w:val="0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EF5D71"/>
    <w:rPr>
      <w:rFonts w:ascii="SimSun" w:eastAsia="SimSun" w:hAnsi="SimSun" w:cs="SimSun"/>
      <w:sz w:val="22"/>
    </w:rPr>
  </w:style>
  <w:style w:type="character" w:styleId="Hyperlink">
    <w:name w:val="Hyperlink"/>
    <w:uiPriority w:val="99"/>
    <w:qFormat/>
    <w:rsid w:val="00EF5D71"/>
    <w:rPr>
      <w:color w:val="0000FF"/>
      <w:u w:val="single"/>
    </w:rPr>
  </w:style>
  <w:style w:type="character" w:styleId="FollowedHyperlink">
    <w:name w:val="FollowedHyperlink"/>
    <w:rsid w:val="00EF5D71"/>
    <w:rPr>
      <w:color w:val="800080"/>
      <w:u w:val="single"/>
    </w:rPr>
  </w:style>
  <w:style w:type="character" w:styleId="Emphasis">
    <w:name w:val="Emphasis"/>
    <w:qFormat/>
    <w:rsid w:val="00EF5D71"/>
    <w:rPr>
      <w:i/>
    </w:rPr>
  </w:style>
  <w:style w:type="paragraph" w:customStyle="1" w:styleId="DefinitionList">
    <w:name w:val="Definition List"/>
    <w:basedOn w:val="Normal"/>
    <w:next w:val="Normal"/>
    <w:rsid w:val="00EF5D71"/>
    <w:pPr>
      <w:widowControl/>
      <w:numPr>
        <w:numId w:val="3"/>
      </w:numPr>
      <w:autoSpaceDE w:val="0"/>
      <w:autoSpaceDN w:val="0"/>
      <w:jc w:val="left"/>
    </w:pPr>
    <w:rPr>
      <w:rFonts w:ascii="Arial" w:eastAsia="SimSun" w:hAnsi="Arial" w:cs="Arial"/>
      <w:kern w:val="0"/>
      <w:sz w:val="24"/>
      <w:szCs w:val="24"/>
    </w:rPr>
  </w:style>
  <w:style w:type="character" w:styleId="Strong">
    <w:name w:val="Strong"/>
    <w:uiPriority w:val="22"/>
    <w:qFormat/>
    <w:rsid w:val="00EF5D71"/>
    <w:rPr>
      <w:b/>
      <w:bCs/>
    </w:rPr>
  </w:style>
  <w:style w:type="paragraph" w:styleId="BodyText3">
    <w:name w:val="Body Text 3"/>
    <w:basedOn w:val="Normal"/>
    <w:link w:val="BodyText3Char"/>
    <w:rsid w:val="00EF5D71"/>
    <w:pPr>
      <w:widowControl/>
      <w:spacing w:after="120"/>
      <w:jc w:val="left"/>
    </w:pPr>
    <w:rPr>
      <w:rFonts w:ascii="SimSun" w:eastAsia="SimSun" w:hAnsi="SimSun" w:cs="SimSun"/>
      <w:kern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F5D71"/>
    <w:rPr>
      <w:rFonts w:ascii="SimSun" w:eastAsia="SimSun" w:hAnsi="SimSun" w:cs="SimSu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EF5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71"/>
    <w:rPr>
      <w:rFonts w:ascii="SimSun" w:eastAsia="SimSun" w:hAnsi="SimSun" w:cs="SimSun"/>
    </w:rPr>
  </w:style>
  <w:style w:type="character" w:customStyle="1" w:styleId="spelle">
    <w:name w:val="spelle"/>
    <w:basedOn w:val="DefaultParagraphFont"/>
    <w:rsid w:val="00EF5D71"/>
  </w:style>
  <w:style w:type="character" w:styleId="HTMLTypewriter">
    <w:name w:val="HTML Typewriter"/>
    <w:rsid w:val="00EF5D71"/>
    <w:rPr>
      <w:rFonts w:ascii="Courier New" w:eastAsia="SimSun" w:hAnsi="Courier New" w:cs="Courier New"/>
      <w:sz w:val="20"/>
      <w:szCs w:val="20"/>
    </w:rPr>
  </w:style>
  <w:style w:type="character" w:customStyle="1" w:styleId="issue">
    <w:name w:val="issue"/>
    <w:basedOn w:val="DefaultParagraphFont"/>
    <w:rsid w:val="00EF5D71"/>
  </w:style>
  <w:style w:type="character" w:customStyle="1" w:styleId="articleauthor">
    <w:name w:val="articleauthor"/>
    <w:basedOn w:val="DefaultParagraphFont"/>
    <w:rsid w:val="00EF5D71"/>
  </w:style>
  <w:style w:type="paragraph" w:styleId="CommentText">
    <w:name w:val="annotation text"/>
    <w:basedOn w:val="Normal"/>
    <w:link w:val="CommentTextChar"/>
    <w:uiPriority w:val="99"/>
    <w:rsid w:val="00EF5D71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D71"/>
    <w:rPr>
      <w:rFonts w:ascii="SimSun" w:eastAsia="SimSun" w:hAnsi="SimSun" w:cs="SimSun"/>
    </w:rPr>
  </w:style>
  <w:style w:type="character" w:customStyle="1" w:styleId="CommentSubjectChar">
    <w:name w:val="Comment Subject Char"/>
    <w:basedOn w:val="CommentTextChar"/>
    <w:link w:val="CommentSubject"/>
    <w:semiHidden/>
    <w:rsid w:val="00EF5D71"/>
    <w:rPr>
      <w:rFonts w:ascii="SimSun" w:eastAsia="SimSun" w:hAnsi="SimSun" w:cs="SimSu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F5D71"/>
  </w:style>
  <w:style w:type="character" w:customStyle="1" w:styleId="CommentSubjectChar1">
    <w:name w:val="Comment Subject Char1"/>
    <w:basedOn w:val="CommentTextChar"/>
    <w:uiPriority w:val="99"/>
    <w:semiHidden/>
    <w:rsid w:val="00EF5D71"/>
    <w:rPr>
      <w:rFonts w:ascii="SimSun" w:eastAsia="SimSun" w:hAnsi="SimSun" w:cs="SimSun"/>
      <w:b/>
      <w:bCs/>
    </w:rPr>
  </w:style>
  <w:style w:type="paragraph" w:styleId="BalloonText">
    <w:name w:val="Balloon Text"/>
    <w:basedOn w:val="Normal"/>
    <w:link w:val="BalloonTextChar"/>
    <w:semiHidden/>
    <w:rsid w:val="00EF5D71"/>
    <w:pPr>
      <w:widowControl/>
      <w:jc w:val="left"/>
    </w:pPr>
    <w:rPr>
      <w:rFonts w:ascii="Lucida Grande" w:eastAsia="SimSun" w:hAnsi="Lucida Grande" w:cs="SimSu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5D71"/>
    <w:rPr>
      <w:rFonts w:ascii="Lucida Grande" w:eastAsia="SimSun" w:hAnsi="Lucida Grande" w:cs="SimSun"/>
      <w:sz w:val="18"/>
      <w:szCs w:val="18"/>
    </w:rPr>
  </w:style>
  <w:style w:type="paragraph" w:styleId="Footer">
    <w:name w:val="footer"/>
    <w:basedOn w:val="Normal"/>
    <w:link w:val="FooterChar"/>
    <w:rsid w:val="00EF5D71"/>
    <w:pPr>
      <w:widowControl/>
      <w:tabs>
        <w:tab w:val="center" w:pos="4153"/>
        <w:tab w:val="right" w:pos="8306"/>
      </w:tabs>
      <w:snapToGrid w:val="0"/>
      <w:jc w:val="left"/>
    </w:pPr>
    <w:rPr>
      <w:rFonts w:ascii="SimSun" w:eastAsia="SimSun" w:hAnsi="SimSun" w:cs="SimSu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F5D71"/>
    <w:rPr>
      <w:rFonts w:ascii="SimSun" w:eastAsia="SimSun" w:hAnsi="SimSun" w:cs="SimSun"/>
      <w:sz w:val="18"/>
      <w:szCs w:val="18"/>
    </w:rPr>
  </w:style>
  <w:style w:type="character" w:styleId="PageNumber">
    <w:name w:val="page number"/>
    <w:basedOn w:val="DefaultParagraphFont"/>
    <w:rsid w:val="00EF5D71"/>
  </w:style>
  <w:style w:type="paragraph" w:styleId="Header">
    <w:name w:val="header"/>
    <w:basedOn w:val="Normal"/>
    <w:link w:val="HeaderChar"/>
    <w:rsid w:val="00EF5D7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SimSun" w:eastAsia="SimSun" w:hAnsi="SimSun" w:cs="SimSu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F5D71"/>
    <w:rPr>
      <w:rFonts w:ascii="SimSun" w:eastAsia="SimSun" w:hAnsi="SimSun" w:cs="SimSun"/>
      <w:sz w:val="18"/>
      <w:szCs w:val="18"/>
    </w:rPr>
  </w:style>
  <w:style w:type="character" w:customStyle="1" w:styleId="apple-style-span">
    <w:name w:val="apple-style-span"/>
    <w:rsid w:val="00EF5D71"/>
  </w:style>
  <w:style w:type="character" w:customStyle="1" w:styleId="cit-doi">
    <w:name w:val="cit-doi"/>
    <w:rsid w:val="00EF5D71"/>
  </w:style>
  <w:style w:type="character" w:customStyle="1" w:styleId="cit-sep">
    <w:name w:val="cit-sep"/>
    <w:rsid w:val="00EF5D71"/>
  </w:style>
  <w:style w:type="character" w:customStyle="1" w:styleId="apple-converted-space">
    <w:name w:val="apple-converted-space"/>
    <w:rsid w:val="00EF5D71"/>
  </w:style>
  <w:style w:type="character" w:customStyle="1" w:styleId="highlight">
    <w:name w:val="highlight"/>
    <w:basedOn w:val="DefaultParagraphFont"/>
    <w:rsid w:val="00EF5D71"/>
  </w:style>
  <w:style w:type="character" w:customStyle="1" w:styleId="UnresolvedMention1">
    <w:name w:val="Unresolved Mention1"/>
    <w:basedOn w:val="DefaultParagraphFont"/>
    <w:rsid w:val="00EF5D71"/>
    <w:rPr>
      <w:color w:val="605E5C"/>
      <w:shd w:val="clear" w:color="auto" w:fill="E1DFDD"/>
    </w:rPr>
  </w:style>
  <w:style w:type="character" w:customStyle="1" w:styleId="object-hover">
    <w:name w:val="object-hover"/>
    <w:basedOn w:val="DefaultParagraphFont"/>
    <w:rsid w:val="00EF5D71"/>
  </w:style>
  <w:style w:type="paragraph" w:customStyle="1" w:styleId="author">
    <w:name w:val="author"/>
    <w:basedOn w:val="Normal"/>
    <w:rsid w:val="00EF5D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his-person">
    <w:name w:val="this-person"/>
    <w:basedOn w:val="DefaultParagraphFont"/>
    <w:rsid w:val="00EF5D71"/>
  </w:style>
  <w:style w:type="character" w:customStyle="1" w:styleId="Title1">
    <w:name w:val="Title1"/>
    <w:basedOn w:val="DefaultParagraphFont"/>
    <w:rsid w:val="00EF5D71"/>
  </w:style>
  <w:style w:type="character" w:customStyle="1" w:styleId="Title2">
    <w:name w:val="Title2"/>
    <w:basedOn w:val="DefaultParagraphFont"/>
    <w:rsid w:val="00EF5D71"/>
  </w:style>
  <w:style w:type="paragraph" w:customStyle="1" w:styleId="entry">
    <w:name w:val="entry"/>
    <w:basedOn w:val="Normal"/>
    <w:rsid w:val="00EF5D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5D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EF5D71"/>
    <w:rPr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F5D71"/>
    <w:rPr>
      <w:color w:val="605E5C"/>
      <w:shd w:val="clear" w:color="auto" w:fill="E1DFDD"/>
    </w:rPr>
  </w:style>
  <w:style w:type="paragraph" w:customStyle="1" w:styleId="nova-legacy-e-listitem">
    <w:name w:val="nova-legacy-e-list__item"/>
    <w:basedOn w:val="Normal"/>
    <w:rsid w:val="00EF5D7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F5D71"/>
    <w:rPr>
      <w:i/>
      <w:iCs/>
    </w:rPr>
  </w:style>
  <w:style w:type="character" w:customStyle="1" w:styleId="title0">
    <w:name w:val="title"/>
    <w:basedOn w:val="DefaultParagraphFont"/>
    <w:rsid w:val="00EF5D71"/>
  </w:style>
  <w:style w:type="paragraph" w:customStyle="1" w:styleId="drop-down">
    <w:name w:val="drop-down"/>
    <w:basedOn w:val="Normal"/>
    <w:rsid w:val="00EF5D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EF5D71"/>
  </w:style>
  <w:style w:type="character" w:customStyle="1" w:styleId="y2iqfc">
    <w:name w:val="y2iqfc"/>
    <w:basedOn w:val="DefaultParagraphFont"/>
    <w:rsid w:val="00EF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blp.org/db/journals/tdsc/tdsc17.html" TargetMode="External"/><Relationship Id="rId21" Type="http://schemas.openxmlformats.org/officeDocument/2006/relationships/hyperlink" Target="https://dblp.org/db/conf/wowmom/wowmom2024.html" TargetMode="External"/><Relationship Id="rId42" Type="http://schemas.openxmlformats.org/officeDocument/2006/relationships/hyperlink" Target="https://dblp.org/pid/07/2360.html" TargetMode="External"/><Relationship Id="rId63" Type="http://schemas.openxmlformats.org/officeDocument/2006/relationships/hyperlink" Target="https://dblp.org/pid/227/4261.html" TargetMode="External"/><Relationship Id="rId84" Type="http://schemas.openxmlformats.org/officeDocument/2006/relationships/hyperlink" Target="https://dblp.org/pid/201/1787.html" TargetMode="External"/><Relationship Id="rId138" Type="http://schemas.openxmlformats.org/officeDocument/2006/relationships/hyperlink" Target="http://dblp.uni-trier.de/pers/hd/h/He:Ping" TargetMode="External"/><Relationship Id="rId107" Type="http://schemas.openxmlformats.org/officeDocument/2006/relationships/hyperlink" Target="https://dblp.org/pid/13/3479.html" TargetMode="External"/><Relationship Id="rId11" Type="http://schemas.openxmlformats.org/officeDocument/2006/relationships/hyperlink" Target="https://dblp.org/pid/388/8727.html" TargetMode="External"/><Relationship Id="rId32" Type="http://schemas.openxmlformats.org/officeDocument/2006/relationships/hyperlink" Target="https://dblp.org/db/journals/ccfthpc/ccfthpc6.html" TargetMode="External"/><Relationship Id="rId53" Type="http://schemas.openxmlformats.org/officeDocument/2006/relationships/hyperlink" Target="https://dblp.org/db/journals/kbs/kbs296.html" TargetMode="External"/><Relationship Id="rId74" Type="http://schemas.openxmlformats.org/officeDocument/2006/relationships/hyperlink" Target="https://dblp.org/pid/57/1592-1.html" TargetMode="External"/><Relationship Id="rId128" Type="http://schemas.openxmlformats.org/officeDocument/2006/relationships/hyperlink" Target="https://dblp.uni-trier.de/db/journals/ipm/ipm54.html" TargetMode="External"/><Relationship Id="rId149" Type="http://schemas.openxmlformats.org/officeDocument/2006/relationships/hyperlink" Target="http://dblp.uni-trier.de/db/journals/ppna/ppna9.html" TargetMode="External"/><Relationship Id="rId5" Type="http://schemas.openxmlformats.org/officeDocument/2006/relationships/image" Target="media/image1.png"/><Relationship Id="rId95" Type="http://schemas.openxmlformats.org/officeDocument/2006/relationships/comments" Target="comments.xml"/><Relationship Id="rId22" Type="http://schemas.openxmlformats.org/officeDocument/2006/relationships/hyperlink" Target="https://dblp.org/pid/283/6067.html" TargetMode="External"/><Relationship Id="rId27" Type="http://schemas.openxmlformats.org/officeDocument/2006/relationships/hyperlink" Target="https://dblp.org/pid/257/9710.html" TargetMode="External"/><Relationship Id="rId43" Type="http://schemas.openxmlformats.org/officeDocument/2006/relationships/hyperlink" Target="https://dblp.org/pid/19/6809.html" TargetMode="External"/><Relationship Id="rId48" Type="http://schemas.openxmlformats.org/officeDocument/2006/relationships/hyperlink" Target="https://dblp.org/db/journals/kbs/kbs286.html" TargetMode="External"/><Relationship Id="rId64" Type="http://schemas.openxmlformats.org/officeDocument/2006/relationships/hyperlink" Target="https://dblp.org/pid/233/4833.html" TargetMode="External"/><Relationship Id="rId69" Type="http://schemas.openxmlformats.org/officeDocument/2006/relationships/hyperlink" Target="https://dblp.org/db/journals/ton/ton32.html" TargetMode="External"/><Relationship Id="rId113" Type="http://schemas.openxmlformats.org/officeDocument/2006/relationships/hyperlink" Target="https://dblp.org/pid/03/8493.html" TargetMode="External"/><Relationship Id="rId118" Type="http://schemas.openxmlformats.org/officeDocument/2006/relationships/hyperlink" Target="https://dblp.uni-trier.de/db/journals/apin/apin50.html" TargetMode="External"/><Relationship Id="rId134" Type="http://schemas.openxmlformats.org/officeDocument/2006/relationships/hyperlink" Target="http://dblp.uni-trier.de/pers/hd/w/Wang:Yan" TargetMode="External"/><Relationship Id="rId139" Type="http://schemas.openxmlformats.org/officeDocument/2006/relationships/hyperlink" Target="http://dblp.uni-trier.de/db/journals/ijcomsys/ijcomsys30.html" TargetMode="External"/><Relationship Id="rId80" Type="http://schemas.openxmlformats.org/officeDocument/2006/relationships/hyperlink" Target="https://dblp.org/pid/57/1592-1.html" TargetMode="External"/><Relationship Id="rId85" Type="http://schemas.openxmlformats.org/officeDocument/2006/relationships/hyperlink" Target="https://dblp.org/pid/09/8739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dblp.org/pid/388/9359.html" TargetMode="External"/><Relationship Id="rId17" Type="http://schemas.openxmlformats.org/officeDocument/2006/relationships/hyperlink" Target="https://dblp.org/db/journals/jpdc/jpdc202.html" TargetMode="External"/><Relationship Id="rId33" Type="http://schemas.openxmlformats.org/officeDocument/2006/relationships/hyperlink" Target="https://dblp.org/pid/214/9000.html" TargetMode="External"/><Relationship Id="rId38" Type="http://schemas.openxmlformats.org/officeDocument/2006/relationships/hyperlink" Target="https://dblp.org/pid/201/1787.html" TargetMode="External"/><Relationship Id="rId59" Type="http://schemas.openxmlformats.org/officeDocument/2006/relationships/hyperlink" Target="https://dblp.org/pid/89/120-2.html" TargetMode="External"/><Relationship Id="rId103" Type="http://schemas.openxmlformats.org/officeDocument/2006/relationships/hyperlink" Target="https://dblp.org/pid/57/1592-1.html" TargetMode="External"/><Relationship Id="rId108" Type="http://schemas.openxmlformats.org/officeDocument/2006/relationships/hyperlink" Target="https://dblp.org/db/journals/sensors/sensors21.html" TargetMode="External"/><Relationship Id="rId124" Type="http://schemas.openxmlformats.org/officeDocument/2006/relationships/hyperlink" Target="https://dblp.org/pid/246/3807.html" TargetMode="External"/><Relationship Id="rId129" Type="http://schemas.openxmlformats.org/officeDocument/2006/relationships/hyperlink" Target="https://ieeexplore.ieee.org/document/8398207" TargetMode="External"/><Relationship Id="rId54" Type="http://schemas.openxmlformats.org/officeDocument/2006/relationships/hyperlink" Target="https://dblp.org/pid/166/6801.html" TargetMode="External"/><Relationship Id="rId70" Type="http://schemas.openxmlformats.org/officeDocument/2006/relationships/hyperlink" Target="https://dblp.org/pid/237/7213.html" TargetMode="External"/><Relationship Id="rId75" Type="http://schemas.openxmlformats.org/officeDocument/2006/relationships/hyperlink" Target="https://dblp.org/db/journals/tnsm/tnsm20.html" TargetMode="External"/><Relationship Id="rId91" Type="http://schemas.openxmlformats.org/officeDocument/2006/relationships/hyperlink" Target="https://dblp.org/pid/57/1592-1.html" TargetMode="External"/><Relationship Id="rId96" Type="http://schemas.microsoft.com/office/2011/relationships/commentsExtended" Target="commentsExtended.xml"/><Relationship Id="rId140" Type="http://schemas.openxmlformats.org/officeDocument/2006/relationships/hyperlink" Target="http://dblp.uni-trier.de/db/journals/comsis/comsis12.html" TargetMode="External"/><Relationship Id="rId145" Type="http://schemas.openxmlformats.org/officeDocument/2006/relationships/hyperlink" Target="http://dblp.uni-trier.de/pers/hd/d/Dong:Hair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lp.org/pid/66/190.html" TargetMode="External"/><Relationship Id="rId23" Type="http://schemas.openxmlformats.org/officeDocument/2006/relationships/hyperlink" Target="https://dblp.org/pid/251/9532.html" TargetMode="External"/><Relationship Id="rId28" Type="http://schemas.openxmlformats.org/officeDocument/2006/relationships/hyperlink" Target="https://dblp.org/pid/384/1416.html" TargetMode="External"/><Relationship Id="rId49" Type="http://schemas.openxmlformats.org/officeDocument/2006/relationships/hyperlink" Target="https://dblp.org/pid/03/8493.html" TargetMode="External"/><Relationship Id="rId114" Type="http://schemas.openxmlformats.org/officeDocument/2006/relationships/hyperlink" Target="https://dblp.org/pid/185/0748.html" TargetMode="External"/><Relationship Id="rId119" Type="http://schemas.openxmlformats.org/officeDocument/2006/relationships/hyperlink" Target="https://dblp.org/pid/74/3247-1.html" TargetMode="External"/><Relationship Id="rId44" Type="http://schemas.openxmlformats.org/officeDocument/2006/relationships/hyperlink" Target="https://dblp.org/pid/57/1592-1.html" TargetMode="External"/><Relationship Id="rId60" Type="http://schemas.openxmlformats.org/officeDocument/2006/relationships/hyperlink" Target="https://dblp.org/pid/95/9687.html" TargetMode="External"/><Relationship Id="rId65" Type="http://schemas.openxmlformats.org/officeDocument/2006/relationships/hyperlink" Target="https://dblp.org/pid/204/8433.html" TargetMode="External"/><Relationship Id="rId81" Type="http://schemas.openxmlformats.org/officeDocument/2006/relationships/hyperlink" Target="https://dblp.org/pid/28/1751-8.html" TargetMode="External"/><Relationship Id="rId86" Type="http://schemas.openxmlformats.org/officeDocument/2006/relationships/hyperlink" Target="https://dblp.org/pid/57/1592-1.html" TargetMode="External"/><Relationship Id="rId130" Type="http://schemas.openxmlformats.org/officeDocument/2006/relationships/hyperlink" Target="https://www.sciencedirect.com/science/journal/09507051/150/supp/C" TargetMode="External"/><Relationship Id="rId135" Type="http://schemas.openxmlformats.org/officeDocument/2006/relationships/hyperlink" Target="http://dblp.uni-trier.de/pers/hd/f/Fan:Jianxi" TargetMode="External"/><Relationship Id="rId151" Type="http://schemas.microsoft.com/office/2011/relationships/people" Target="people.xml"/><Relationship Id="rId13" Type="http://schemas.openxmlformats.org/officeDocument/2006/relationships/hyperlink" Target="https://dblp.org/db/journals/compsec/compsec148.html" TargetMode="External"/><Relationship Id="rId18" Type="http://schemas.openxmlformats.org/officeDocument/2006/relationships/hyperlink" Target="https://dblp.org/pid/201/1787.html" TargetMode="External"/><Relationship Id="rId39" Type="http://schemas.openxmlformats.org/officeDocument/2006/relationships/hyperlink" Target="https://dblp.org/pid/57/1592-1.html" TargetMode="External"/><Relationship Id="rId109" Type="http://schemas.openxmlformats.org/officeDocument/2006/relationships/hyperlink" Target="https://dblp.org/pid/199/1817.html" TargetMode="External"/><Relationship Id="rId34" Type="http://schemas.openxmlformats.org/officeDocument/2006/relationships/hyperlink" Target="https://dblp.org/pid/57/1592-1.html" TargetMode="External"/><Relationship Id="rId50" Type="http://schemas.openxmlformats.org/officeDocument/2006/relationships/hyperlink" Target="https://dblp.org/pid/283/6067.html" TargetMode="External"/><Relationship Id="rId55" Type="http://schemas.openxmlformats.org/officeDocument/2006/relationships/hyperlink" Target="https://dblp.org/pid/201/1787.html" TargetMode="External"/><Relationship Id="rId76" Type="http://schemas.openxmlformats.org/officeDocument/2006/relationships/hyperlink" Target="https://dblp.org/pid/04/9866-4.html" TargetMode="External"/><Relationship Id="rId97" Type="http://schemas.microsoft.com/office/2016/09/relationships/commentsIds" Target="commentsIds.xml"/><Relationship Id="rId104" Type="http://schemas.openxmlformats.org/officeDocument/2006/relationships/hyperlink" Target="https://dblp.org/pid/34/6767.html" TargetMode="External"/><Relationship Id="rId120" Type="http://schemas.openxmlformats.org/officeDocument/2006/relationships/hyperlink" Target="https://dblp.org/db/journals/tjs/tjs76.html" TargetMode="External"/><Relationship Id="rId125" Type="http://schemas.openxmlformats.org/officeDocument/2006/relationships/hyperlink" Target="https://dblp.org/db/journals/access/access8.html" TargetMode="External"/><Relationship Id="rId141" Type="http://schemas.openxmlformats.org/officeDocument/2006/relationships/hyperlink" Target="http://dblp.uni-trier.de/pers/hd/s/Shu:Wenhao" TargetMode="External"/><Relationship Id="rId146" Type="http://schemas.openxmlformats.org/officeDocument/2006/relationships/hyperlink" Target="http://dblp.uni-trier.de/db/journals/ijon/ijon218.html" TargetMode="External"/><Relationship Id="rId7" Type="http://schemas.openxmlformats.org/officeDocument/2006/relationships/hyperlink" Target="https://dblp.org/pid/227/4261.html" TargetMode="External"/><Relationship Id="rId71" Type="http://schemas.openxmlformats.org/officeDocument/2006/relationships/hyperlink" Target="https://dblp.org/pid/57/1592-1.html" TargetMode="External"/><Relationship Id="rId92" Type="http://schemas.openxmlformats.org/officeDocument/2006/relationships/hyperlink" Target="https://dblp.org/db/journals/winet/winet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blp.org/pid/160/2368.html" TargetMode="External"/><Relationship Id="rId24" Type="http://schemas.openxmlformats.org/officeDocument/2006/relationships/hyperlink" Target="https://dblp.org/pid/03/8493.html" TargetMode="External"/><Relationship Id="rId40" Type="http://schemas.openxmlformats.org/officeDocument/2006/relationships/hyperlink" Target="https://dblp.org/db/journals/iotj/iotj11.html" TargetMode="External"/><Relationship Id="rId45" Type="http://schemas.openxmlformats.org/officeDocument/2006/relationships/hyperlink" Target="https://dblp.org/db/journals/iotj/iotj11.html" TargetMode="External"/><Relationship Id="rId66" Type="http://schemas.openxmlformats.org/officeDocument/2006/relationships/hyperlink" Target="https://dblp.org/db/journals/tifs/tifs19.html" TargetMode="External"/><Relationship Id="rId87" Type="http://schemas.openxmlformats.org/officeDocument/2006/relationships/hyperlink" Target="https://dblp.org/db/journals/jpdc/jpdc159.html" TargetMode="External"/><Relationship Id="rId110" Type="http://schemas.openxmlformats.org/officeDocument/2006/relationships/hyperlink" Target="https://dblp.org/db/journals/sensors/sensors21.html" TargetMode="External"/><Relationship Id="rId115" Type="http://schemas.openxmlformats.org/officeDocument/2006/relationships/hyperlink" Target="https://dblp.org/db/journals/kbs/kbs213.html" TargetMode="External"/><Relationship Id="rId131" Type="http://schemas.openxmlformats.org/officeDocument/2006/relationships/hyperlink" Target="https://dblp.uni-trier.de/pers/hd/t/Tian:Hui" TargetMode="External"/><Relationship Id="rId136" Type="http://schemas.openxmlformats.org/officeDocument/2006/relationships/hyperlink" Target="http://dl.acm.org/citation.cfm?id=3057282" TargetMode="External"/><Relationship Id="rId61" Type="http://schemas.openxmlformats.org/officeDocument/2006/relationships/hyperlink" Target="https://dblp.org/db/journals/tcc/tcc12.html" TargetMode="External"/><Relationship Id="rId82" Type="http://schemas.openxmlformats.org/officeDocument/2006/relationships/hyperlink" Target="https://dblp.org/pid/76/2013.htm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dblp.org/pid/16/10735.html" TargetMode="External"/><Relationship Id="rId14" Type="http://schemas.openxmlformats.org/officeDocument/2006/relationships/hyperlink" Target="https://dblp.org/pid/40/3934.html" TargetMode="External"/><Relationship Id="rId30" Type="http://schemas.openxmlformats.org/officeDocument/2006/relationships/hyperlink" Target="https://dblp.org/pid/88/20-1.html" TargetMode="External"/><Relationship Id="rId35" Type="http://schemas.openxmlformats.org/officeDocument/2006/relationships/hyperlink" Target="https://dblp.org/pid/62/5599.html" TargetMode="External"/><Relationship Id="rId56" Type="http://schemas.openxmlformats.org/officeDocument/2006/relationships/hyperlink" Target="https://dblp.org/db/journals/sensors/sensors24.html" TargetMode="External"/><Relationship Id="rId77" Type="http://schemas.openxmlformats.org/officeDocument/2006/relationships/hyperlink" Target="https://dblp.org/pid/71/4716-4.html" TargetMode="External"/><Relationship Id="rId100" Type="http://schemas.openxmlformats.org/officeDocument/2006/relationships/hyperlink" Target="https://dblp.org/pid/201/1787.html" TargetMode="External"/><Relationship Id="rId105" Type="http://schemas.openxmlformats.org/officeDocument/2006/relationships/hyperlink" Target="https://dblp.org/db/journals/ijgi/ijgi10.html" TargetMode="External"/><Relationship Id="rId126" Type="http://schemas.openxmlformats.org/officeDocument/2006/relationships/hyperlink" Target="https://dblp.org/pid/157/5018.html" TargetMode="External"/><Relationship Id="rId147" Type="http://schemas.openxmlformats.org/officeDocument/2006/relationships/hyperlink" Target="http://dblp.uni-trier.de/pers/hd/h/He:Ping" TargetMode="External"/><Relationship Id="rId8" Type="http://schemas.openxmlformats.org/officeDocument/2006/relationships/hyperlink" Target="https://dblp.org/pid/47/6959.html" TargetMode="External"/><Relationship Id="rId51" Type="http://schemas.openxmlformats.org/officeDocument/2006/relationships/hyperlink" Target="https://dblp.org/pid/75/561.html" TargetMode="External"/><Relationship Id="rId72" Type="http://schemas.openxmlformats.org/officeDocument/2006/relationships/hyperlink" Target="https://dblp.org/db/journals/tsc/tsc17.html" TargetMode="External"/><Relationship Id="rId93" Type="http://schemas.openxmlformats.org/officeDocument/2006/relationships/hyperlink" Target="https://dblp.org/pid/157/5018.html" TargetMode="External"/><Relationship Id="rId98" Type="http://schemas.openxmlformats.org/officeDocument/2006/relationships/hyperlink" Target="https://dblp.org/pid/91/7802-1.html" TargetMode="External"/><Relationship Id="rId121" Type="http://schemas.openxmlformats.org/officeDocument/2006/relationships/hyperlink" Target="https://dblp.org/pid/74/3247-1.html" TargetMode="External"/><Relationship Id="rId142" Type="http://schemas.openxmlformats.org/officeDocument/2006/relationships/hyperlink" Target="http://dblp.uni-trier.de/db/journals/pr/pr51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blp.org/db/journals/asc/asc167.html" TargetMode="External"/><Relationship Id="rId46" Type="http://schemas.openxmlformats.org/officeDocument/2006/relationships/hyperlink" Target="https://dblp.org/pid/283/6067.html" TargetMode="External"/><Relationship Id="rId67" Type="http://schemas.openxmlformats.org/officeDocument/2006/relationships/hyperlink" Target="https://dblp.org/pid/10/5630.html" TargetMode="External"/><Relationship Id="rId116" Type="http://schemas.openxmlformats.org/officeDocument/2006/relationships/hyperlink" Target="https://ieeexplore.ieee.org/xpl/RecentIssue.jsp?punumber=8858" TargetMode="External"/><Relationship Id="rId137" Type="http://schemas.openxmlformats.org/officeDocument/2006/relationships/hyperlink" Target="http://dblp.uni-trier.de/db/journals/isci/isci414.html" TargetMode="External"/><Relationship Id="rId20" Type="http://schemas.openxmlformats.org/officeDocument/2006/relationships/hyperlink" Target="https://dblp.org/pid/57/1592-1.html" TargetMode="External"/><Relationship Id="rId41" Type="http://schemas.openxmlformats.org/officeDocument/2006/relationships/hyperlink" Target="https://dblp.org/pid/201/1787.html" TargetMode="External"/><Relationship Id="rId62" Type="http://schemas.openxmlformats.org/officeDocument/2006/relationships/hyperlink" Target="https://dblp.org/pid/307/5976.html" TargetMode="External"/><Relationship Id="rId83" Type="http://schemas.openxmlformats.org/officeDocument/2006/relationships/hyperlink" Target="https://dblp.org/db/journals/expert/expert37.html" TargetMode="External"/><Relationship Id="rId88" Type="http://schemas.openxmlformats.org/officeDocument/2006/relationships/hyperlink" Target="https://dblp.org/pid/91/7802-1.html" TargetMode="External"/><Relationship Id="rId111" Type="http://schemas.openxmlformats.org/officeDocument/2006/relationships/hyperlink" Target="https://dblp.org/pid/240/2546.html" TargetMode="External"/><Relationship Id="rId132" Type="http://schemas.openxmlformats.org/officeDocument/2006/relationships/hyperlink" Target="https://dblp.uni-trier.de/pers/hd/l/Liu:Jingtian" TargetMode="External"/><Relationship Id="rId15" Type="http://schemas.openxmlformats.org/officeDocument/2006/relationships/hyperlink" Target="https://dblp.org/pid/57/1592-1.html" TargetMode="External"/><Relationship Id="rId36" Type="http://schemas.openxmlformats.org/officeDocument/2006/relationships/hyperlink" Target="https://dblp.org/db/journals/eswa/eswa249.html" TargetMode="External"/><Relationship Id="rId57" Type="http://schemas.openxmlformats.org/officeDocument/2006/relationships/hyperlink" Target="https://dblp.org/pid/234/7991.html" TargetMode="External"/><Relationship Id="rId106" Type="http://schemas.openxmlformats.org/officeDocument/2006/relationships/hyperlink" Target="https://dblp.org/pid/199/1817.html" TargetMode="External"/><Relationship Id="rId127" Type="http://schemas.openxmlformats.org/officeDocument/2006/relationships/hyperlink" Target="https://dblp.org/db/journals/ijnsec/ijnsec22.html" TargetMode="External"/><Relationship Id="rId10" Type="http://schemas.openxmlformats.org/officeDocument/2006/relationships/hyperlink" Target="https://dblp.org/pid/307/5976.html" TargetMode="External"/><Relationship Id="rId31" Type="http://schemas.openxmlformats.org/officeDocument/2006/relationships/hyperlink" Target="https://dblp.org/pid/22/4705.html" TargetMode="External"/><Relationship Id="rId52" Type="http://schemas.openxmlformats.org/officeDocument/2006/relationships/hyperlink" Target="https://dblp.org/pid/87/902.html" TargetMode="External"/><Relationship Id="rId73" Type="http://schemas.openxmlformats.org/officeDocument/2006/relationships/hyperlink" Target="https://dblp.org/pid/10/5630.html" TargetMode="External"/><Relationship Id="rId78" Type="http://schemas.openxmlformats.org/officeDocument/2006/relationships/hyperlink" Target="https://dblp.org/pid/57/1592-1.html" TargetMode="External"/><Relationship Id="rId94" Type="http://schemas.openxmlformats.org/officeDocument/2006/relationships/hyperlink" Target="https://dblp.org/db/journals/nca/nca34.html" TargetMode="External"/><Relationship Id="rId99" Type="http://schemas.openxmlformats.org/officeDocument/2006/relationships/hyperlink" Target="https://dblp.org/db/journals/tdsc/tdsc18.html" TargetMode="External"/><Relationship Id="rId101" Type="http://schemas.openxmlformats.org/officeDocument/2006/relationships/hyperlink" Target="https://dblp.org/db/journals/jcss/jcss118.html" TargetMode="External"/><Relationship Id="rId122" Type="http://schemas.openxmlformats.org/officeDocument/2006/relationships/hyperlink" Target="https://dblp.org/pid/71/4716-4.html" TargetMode="External"/><Relationship Id="rId143" Type="http://schemas.openxmlformats.org/officeDocument/2006/relationships/hyperlink" Target="http://dblp.uni-trier.de/db/journals/ijon/ijon218.html" TargetMode="External"/><Relationship Id="rId148" Type="http://schemas.openxmlformats.org/officeDocument/2006/relationships/hyperlink" Target="http://dblp.uni-trier.de/pers/hd/l/Li:Yid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lp.org/pid/388/8757.html" TargetMode="External"/><Relationship Id="rId26" Type="http://schemas.openxmlformats.org/officeDocument/2006/relationships/hyperlink" Target="https://dblp.org/pid/46/5393.html" TargetMode="External"/><Relationship Id="rId47" Type="http://schemas.openxmlformats.org/officeDocument/2006/relationships/hyperlink" Target="https://dblp.org/pid/57/1592-1.html" TargetMode="External"/><Relationship Id="rId68" Type="http://schemas.openxmlformats.org/officeDocument/2006/relationships/hyperlink" Target="https://dblp.org/pid/57/1592-1.html" TargetMode="External"/><Relationship Id="rId89" Type="http://schemas.openxmlformats.org/officeDocument/2006/relationships/hyperlink" Target="https://dblp.org/db/journals/tnsm/tnsm19.html" TargetMode="External"/><Relationship Id="rId112" Type="http://schemas.openxmlformats.org/officeDocument/2006/relationships/hyperlink" Target="https://dblp.org/db/journals/pc/pc101.html" TargetMode="External"/><Relationship Id="rId133" Type="http://schemas.openxmlformats.org/officeDocument/2006/relationships/hyperlink" Target="https://dblp.uni-trier.de/db/journals/cee/cee67.html" TargetMode="External"/><Relationship Id="rId16" Type="http://schemas.openxmlformats.org/officeDocument/2006/relationships/hyperlink" Target="https://dblp.org/pid/237/7213.html" TargetMode="External"/><Relationship Id="rId37" Type="http://schemas.openxmlformats.org/officeDocument/2006/relationships/hyperlink" Target="https://dblp.org/pid/199/7638.html" TargetMode="External"/><Relationship Id="rId58" Type="http://schemas.openxmlformats.org/officeDocument/2006/relationships/hyperlink" Target="https://dblp.org/pid/28/2663.html" TargetMode="External"/><Relationship Id="rId79" Type="http://schemas.openxmlformats.org/officeDocument/2006/relationships/hyperlink" Target="https://dblp.org/db/conf/icdm/icdm2023.html" TargetMode="External"/><Relationship Id="rId102" Type="http://schemas.openxmlformats.org/officeDocument/2006/relationships/hyperlink" Target="https://dblp.org/pid/160/2310.html" TargetMode="External"/><Relationship Id="rId123" Type="http://schemas.openxmlformats.org/officeDocument/2006/relationships/hyperlink" Target="https://dblp.org/db/journals/kbs/kbs187.html" TargetMode="External"/><Relationship Id="rId144" Type="http://schemas.openxmlformats.org/officeDocument/2006/relationships/hyperlink" Target="http://dblp.uni-trier.de/pers/hd/l/Lang:Congyan" TargetMode="External"/><Relationship Id="rId90" Type="http://schemas.openxmlformats.org/officeDocument/2006/relationships/hyperlink" Target="https://dblp.org/pid/176/48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4303</Words>
  <Characters>24530</Characters>
  <Application>Microsoft Office Word</Application>
  <DocSecurity>0</DocSecurity>
  <Lines>204</Lines>
  <Paragraphs>57</Paragraphs>
  <ScaleCrop>false</ScaleCrop>
  <Company/>
  <LinksUpToDate>false</LinksUpToDate>
  <CharactersWithSpaces>28776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Shen</dc:creator>
  <cp:keywords/>
  <dc:description/>
  <cp:lastModifiedBy>Hong Shen</cp:lastModifiedBy>
  <cp:revision>2</cp:revision>
  <dcterms:created xsi:type="dcterms:W3CDTF">2025-05-28T06:07:00Z</dcterms:created>
  <dcterms:modified xsi:type="dcterms:W3CDTF">2025-05-28T06:07:00Z</dcterms:modified>
</cp:coreProperties>
</file>